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031F0" w14:textId="288DFEAF" w:rsidR="00C52EFD" w:rsidRPr="007667F9" w:rsidRDefault="007667F9" w:rsidP="00C52EFD">
      <w:pPr>
        <w:autoSpaceDE w:val="0"/>
        <w:autoSpaceDN w:val="0"/>
        <w:adjustRightInd w:val="0"/>
        <w:rPr>
          <w:rFonts w:ascii="AppleSystemUIFont" w:hAnsi="AppleSystemUIFont" w:cs="AppleSystemUIFont"/>
          <w:b/>
          <w:bCs/>
          <w:sz w:val="28"/>
          <w:szCs w:val="28"/>
          <w:lang w:val="en-GB"/>
        </w:rPr>
      </w:pPr>
      <w:r w:rsidRPr="007667F9">
        <w:rPr>
          <w:rFonts w:ascii="AppleSystemUIFont" w:hAnsi="AppleSystemUIFont" w:cs="AppleSystemUIFont"/>
          <w:b/>
          <w:bCs/>
          <w:sz w:val="28"/>
          <w:szCs w:val="28"/>
          <w:lang w:val="en-GB"/>
        </w:rPr>
        <w:t xml:space="preserve">Hackathon </w:t>
      </w:r>
      <w:proofErr w:type="spellStart"/>
      <w:r w:rsidRPr="007667F9">
        <w:rPr>
          <w:rFonts w:ascii="AppleSystemUIFont" w:hAnsi="AppleSystemUIFont" w:cs="AppleSystemUIFont"/>
          <w:b/>
          <w:bCs/>
          <w:sz w:val="28"/>
          <w:szCs w:val="28"/>
          <w:lang w:val="en-GB"/>
        </w:rPr>
        <w:t>WiT</w:t>
      </w:r>
      <w:proofErr w:type="spellEnd"/>
      <w:r w:rsidRPr="007667F9">
        <w:rPr>
          <w:rFonts w:ascii="AppleSystemUIFont" w:hAnsi="AppleSystemUIFont" w:cs="AppleSystemUIFont"/>
          <w:b/>
          <w:bCs/>
          <w:sz w:val="28"/>
          <w:szCs w:val="28"/>
          <w:lang w:val="en-GB"/>
        </w:rPr>
        <w:t xml:space="preserve"> entry for ‘</w:t>
      </w:r>
      <w:proofErr w:type="spellStart"/>
      <w:r w:rsidRPr="007667F9">
        <w:rPr>
          <w:rFonts w:ascii="AppleSystemUIFont" w:hAnsi="AppleSystemUIFont" w:cs="AppleSystemUIFont"/>
          <w:b/>
          <w:bCs/>
          <w:sz w:val="28"/>
          <w:szCs w:val="28"/>
          <w:lang w:val="en-GB"/>
        </w:rPr>
        <w:t>OfficeMate</w:t>
      </w:r>
      <w:proofErr w:type="spellEnd"/>
      <w:r w:rsidRPr="007667F9">
        <w:rPr>
          <w:rFonts w:ascii="AppleSystemUIFont" w:hAnsi="AppleSystemUIFont" w:cs="AppleSystemUIFont"/>
          <w:b/>
          <w:bCs/>
          <w:sz w:val="28"/>
          <w:szCs w:val="28"/>
          <w:lang w:val="en-GB"/>
        </w:rPr>
        <w:t>’</w:t>
      </w:r>
    </w:p>
    <w:p w14:paraId="6A7038AB" w14:textId="77777777" w:rsidR="007667F9" w:rsidRDefault="007667F9" w:rsidP="00C52EFD">
      <w:pPr>
        <w:autoSpaceDE w:val="0"/>
        <w:autoSpaceDN w:val="0"/>
        <w:adjustRightInd w:val="0"/>
        <w:rPr>
          <w:rFonts w:ascii="AppleSystemUIFont" w:hAnsi="AppleSystemUIFont" w:cs="AppleSystemUIFont"/>
          <w:lang w:val="en-GB"/>
        </w:rPr>
      </w:pPr>
    </w:p>
    <w:p w14:paraId="14B89796" w14:textId="77777777" w:rsidR="00C52EFD" w:rsidRDefault="00C52EFD"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1. </w:t>
      </w:r>
      <w:r>
        <w:rPr>
          <w:rFonts w:ascii="AppleSystemUIFont" w:hAnsi="AppleSystemUIFont" w:cs="AppleSystemUIFont"/>
          <w:u w:val="single"/>
          <w:lang w:val="en-GB"/>
        </w:rPr>
        <w:t xml:space="preserve">Submission </w:t>
      </w:r>
      <w:r w:rsidR="005A6DDC">
        <w:rPr>
          <w:rFonts w:ascii="AppleSystemUIFont" w:hAnsi="AppleSystemUIFont" w:cs="AppleSystemUIFont"/>
          <w:u w:val="single"/>
          <w:lang w:val="en-GB"/>
        </w:rPr>
        <w:t>name</w:t>
      </w:r>
      <w:r w:rsidR="005A6DDC">
        <w:rPr>
          <w:rFonts w:ascii="AppleSystemUIFont" w:hAnsi="AppleSystemUIFont" w:cs="AppleSystemUIFont"/>
          <w:lang w:val="en-GB"/>
        </w:rPr>
        <w:t>:</w:t>
      </w:r>
      <w:r>
        <w:rPr>
          <w:rFonts w:ascii="AppleSystemUIFont" w:hAnsi="AppleSystemUIFont" w:cs="AppleSystemUIFont"/>
          <w:lang w:val="en-GB"/>
        </w:rPr>
        <w:t xml:space="preserve"> Fantastic Five </w:t>
      </w:r>
      <w:r w:rsidR="005617B6">
        <w:rPr>
          <w:rFonts w:ascii="AppleSystemUIFont" w:hAnsi="AppleSystemUIFont" w:cs="AppleSystemUIFont"/>
          <w:lang w:val="en-GB"/>
        </w:rPr>
        <w:t xml:space="preserve">– </w:t>
      </w:r>
      <w:r w:rsidR="00584171">
        <w:rPr>
          <w:rFonts w:ascii="AppleSystemUIFont" w:hAnsi="AppleSystemUIFont" w:cs="AppleSystemUIFont"/>
          <w:lang w:val="en-GB"/>
        </w:rPr>
        <w:t xml:space="preserve">FIS </w:t>
      </w:r>
      <w:r w:rsidR="005617B6">
        <w:rPr>
          <w:rFonts w:ascii="AppleSystemUIFont" w:hAnsi="AppleSystemUIFont" w:cs="AppleSystemUIFont"/>
          <w:lang w:val="en-GB"/>
        </w:rPr>
        <w:t xml:space="preserve">Office Mate </w:t>
      </w:r>
    </w:p>
    <w:p w14:paraId="089C0F57" w14:textId="77777777" w:rsidR="00C52EFD" w:rsidRDefault="00C52EFD"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2. </w:t>
      </w:r>
      <w:r>
        <w:rPr>
          <w:rFonts w:ascii="AppleSystemUIFont" w:hAnsi="AppleSystemUIFont" w:cs="AppleSystemUIFont"/>
          <w:u w:val="single"/>
          <w:lang w:val="en-GB"/>
        </w:rPr>
        <w:t xml:space="preserve">Short </w:t>
      </w:r>
      <w:r w:rsidR="005A6DDC">
        <w:rPr>
          <w:rFonts w:ascii="AppleSystemUIFont" w:hAnsi="AppleSystemUIFont" w:cs="AppleSystemUIFont"/>
          <w:u w:val="single"/>
          <w:lang w:val="en-GB"/>
        </w:rPr>
        <w:t>description</w:t>
      </w:r>
      <w:r w:rsidR="005A6DDC">
        <w:rPr>
          <w:rFonts w:ascii="AppleSystemUIFont" w:hAnsi="AppleSystemUIFont" w:cs="AppleSystemUIFont"/>
          <w:lang w:val="en-GB"/>
        </w:rPr>
        <w:t>:</w:t>
      </w:r>
      <w:r>
        <w:rPr>
          <w:rFonts w:ascii="AppleSystemUIFont" w:hAnsi="AppleSystemUIFont" w:cs="AppleSystemUIFont"/>
          <w:lang w:val="en-GB"/>
        </w:rPr>
        <w:t xml:space="preserve"> </w:t>
      </w:r>
      <w:r w:rsidR="00340AF2" w:rsidRPr="00340AF2">
        <w:rPr>
          <w:rFonts w:ascii="AppleSystemUIFont" w:hAnsi="AppleSystemUIFont" w:cs="AppleSystemUIFont"/>
          <w:b/>
          <w:bCs/>
          <w:lang w:val="en-GB"/>
        </w:rPr>
        <w:t>Solution for</w:t>
      </w:r>
      <w:r w:rsidR="00340AF2">
        <w:rPr>
          <w:rFonts w:ascii="AppleSystemUIFont" w:hAnsi="AppleSystemUIFont" w:cs="AppleSystemUIFont"/>
          <w:lang w:val="en-GB"/>
        </w:rPr>
        <w:t xml:space="preserve"> </w:t>
      </w:r>
      <w:r w:rsidR="005617B6" w:rsidRPr="005617B6">
        <w:rPr>
          <w:rFonts w:ascii="AppleSystemUIFont" w:hAnsi="AppleSystemUIFont" w:cs="AppleSystemUIFont"/>
          <w:b/>
          <w:bCs/>
          <w:lang w:val="en-US"/>
        </w:rPr>
        <w:t xml:space="preserve">Ensuring Safe opening </w:t>
      </w:r>
      <w:r w:rsidR="00BB3CFF">
        <w:rPr>
          <w:rFonts w:ascii="AppleSystemUIFont" w:hAnsi="AppleSystemUIFont" w:cs="AppleSystemUIFont"/>
          <w:b/>
          <w:bCs/>
          <w:lang w:val="en-US"/>
        </w:rPr>
        <w:t xml:space="preserve">and operating </w:t>
      </w:r>
      <w:r w:rsidR="005617B6" w:rsidRPr="005617B6">
        <w:rPr>
          <w:rFonts w:ascii="AppleSystemUIFont" w:hAnsi="AppleSystemUIFont" w:cs="AppleSystemUIFont"/>
          <w:b/>
          <w:bCs/>
          <w:lang w:val="en-US"/>
        </w:rPr>
        <w:t>of</w:t>
      </w:r>
      <w:r w:rsidR="005617B6">
        <w:rPr>
          <w:rFonts w:ascii="AppleSystemUIFont" w:hAnsi="AppleSystemUIFont" w:cs="AppleSystemUIFont"/>
          <w:b/>
          <w:bCs/>
          <w:lang w:val="en-US"/>
        </w:rPr>
        <w:t xml:space="preserve"> our</w:t>
      </w:r>
      <w:r w:rsidR="005617B6" w:rsidRPr="005617B6">
        <w:rPr>
          <w:rFonts w:ascii="AppleSystemUIFont" w:hAnsi="AppleSystemUIFont" w:cs="AppleSystemUIFont"/>
          <w:b/>
          <w:bCs/>
          <w:lang w:val="en-US"/>
        </w:rPr>
        <w:t xml:space="preserve"> IT Offices Post COVID-19</w:t>
      </w:r>
      <w:r w:rsidR="00340AF2">
        <w:rPr>
          <w:rFonts w:ascii="AppleSystemUIFont" w:hAnsi="AppleSystemUIFont" w:cs="AppleSystemUIFont"/>
          <w:b/>
          <w:bCs/>
          <w:lang w:val="en-US"/>
        </w:rPr>
        <w:t>.</w:t>
      </w:r>
      <w:r w:rsidR="005617B6" w:rsidRPr="005617B6">
        <w:rPr>
          <w:rFonts w:ascii="AppleSystemUIFont" w:hAnsi="AppleSystemUIFont" w:cs="AppleSystemUIFont"/>
          <w:b/>
          <w:bCs/>
          <w:lang w:val="en-US"/>
        </w:rPr>
        <w:t xml:space="preserve"> </w:t>
      </w:r>
      <w:r w:rsidR="00340AF2">
        <w:rPr>
          <w:rFonts w:ascii="AppleSystemUIFont" w:hAnsi="AppleSystemUIFont" w:cs="AppleSystemUIFont"/>
          <w:b/>
          <w:bCs/>
          <w:lang w:val="en-US"/>
        </w:rPr>
        <w:t xml:space="preserve"> </w:t>
      </w:r>
    </w:p>
    <w:p w14:paraId="660538C5" w14:textId="77777777" w:rsidR="00BD0BE6" w:rsidRDefault="00BD0BE6" w:rsidP="00C52EFD">
      <w:pPr>
        <w:autoSpaceDE w:val="0"/>
        <w:autoSpaceDN w:val="0"/>
        <w:adjustRightInd w:val="0"/>
        <w:rPr>
          <w:rFonts w:ascii="AppleSystemUIFont" w:hAnsi="AppleSystemUIFont" w:cs="AppleSystemUIFont"/>
          <w:lang w:val="en-GB"/>
        </w:rPr>
      </w:pPr>
    </w:p>
    <w:p w14:paraId="715FD84C" w14:textId="176321B2" w:rsidR="00BD0BE6" w:rsidRDefault="00C52EFD" w:rsidP="00C52EFD">
      <w:pPr>
        <w:autoSpaceDE w:val="0"/>
        <w:autoSpaceDN w:val="0"/>
        <w:adjustRightInd w:val="0"/>
        <w:rPr>
          <w:ins w:id="0" w:author="Kulkarni, Madhumeeta N" w:date="2020-06-05T13:48:00Z"/>
          <w:rFonts w:ascii="AppleSystemUIFont" w:hAnsi="AppleSystemUIFont" w:cs="AppleSystemUIFont"/>
          <w:lang w:val="en-GB"/>
        </w:rPr>
      </w:pPr>
      <w:r>
        <w:rPr>
          <w:rFonts w:ascii="AppleSystemUIFont" w:hAnsi="AppleSystemUIFont" w:cs="AppleSystemUIFont"/>
          <w:lang w:val="en-GB"/>
        </w:rPr>
        <w:t xml:space="preserve">3. </w:t>
      </w:r>
      <w:r>
        <w:rPr>
          <w:rFonts w:ascii="AppleSystemUIFont" w:hAnsi="AppleSystemUIFont" w:cs="AppleSystemUIFont"/>
          <w:u w:val="single"/>
          <w:lang w:val="en-GB"/>
        </w:rPr>
        <w:t xml:space="preserve">Long </w:t>
      </w:r>
      <w:r w:rsidR="005A6DDC">
        <w:rPr>
          <w:rFonts w:ascii="AppleSystemUIFont" w:hAnsi="AppleSystemUIFont" w:cs="AppleSystemUIFont"/>
          <w:u w:val="single"/>
          <w:lang w:val="en-GB"/>
        </w:rPr>
        <w:t>description</w:t>
      </w:r>
      <w:r w:rsidR="005A6DDC">
        <w:rPr>
          <w:rFonts w:ascii="AppleSystemUIFont" w:hAnsi="AppleSystemUIFont" w:cs="AppleSystemUIFont"/>
          <w:lang w:val="en-GB"/>
        </w:rPr>
        <w:t>:</w:t>
      </w:r>
      <w:r>
        <w:rPr>
          <w:rFonts w:ascii="AppleSystemUIFont" w:hAnsi="AppleSystemUIFont" w:cs="AppleSystemUIFont"/>
          <w:lang w:val="en-GB"/>
        </w:rPr>
        <w:t xml:space="preserve"> </w:t>
      </w:r>
    </w:p>
    <w:p w14:paraId="23BDA2F0" w14:textId="259B04B9" w:rsidR="00B6015C" w:rsidRPr="00B6015C" w:rsidDel="00B6015C" w:rsidRDefault="00B6015C">
      <w:pPr>
        <w:autoSpaceDE w:val="0"/>
        <w:autoSpaceDN w:val="0"/>
        <w:adjustRightInd w:val="0"/>
        <w:rPr>
          <w:del w:id="1" w:author="Kulkarni, Madhumeeta N" w:date="2020-06-05T13:48:00Z"/>
          <w:moveTo w:id="2" w:author="Kulkarni, Madhumeeta N" w:date="2020-06-05T13:47:00Z"/>
          <w:rFonts w:ascii="AppleSystemUIFont" w:hAnsi="AppleSystemUIFont" w:cs="AppleSystemUIFont"/>
          <w:lang w:val="en-GB"/>
          <w:rPrChange w:id="3" w:author="Kulkarni, Madhumeeta N" w:date="2020-06-05T13:47:00Z">
            <w:rPr>
              <w:del w:id="4" w:author="Kulkarni, Madhumeeta N" w:date="2020-06-05T13:48:00Z"/>
              <w:moveTo w:id="5" w:author="Kulkarni, Madhumeeta N" w:date="2020-06-05T13:47:00Z"/>
              <w:lang w:val="en-GB"/>
            </w:rPr>
          </w:rPrChange>
        </w:rPr>
        <w:pPrChange w:id="6" w:author="Kulkarni, Madhumeeta N" w:date="2020-06-05T13:48:00Z">
          <w:pPr>
            <w:pStyle w:val="ListParagraph"/>
            <w:numPr>
              <w:numId w:val="3"/>
            </w:numPr>
            <w:autoSpaceDE w:val="0"/>
            <w:autoSpaceDN w:val="0"/>
            <w:adjustRightInd w:val="0"/>
            <w:ind w:left="862" w:hanging="360"/>
          </w:pPr>
        </w:pPrChange>
      </w:pPr>
      <w:moveToRangeStart w:id="7" w:author="Kulkarni, Madhumeeta N" w:date="2020-06-05T13:47:00Z" w:name="move42257287"/>
      <w:moveTo w:id="8" w:author="Kulkarni, Madhumeeta N" w:date="2020-06-05T13:47:00Z">
        <w:del w:id="9" w:author="Kulkarni, Madhumeeta N" w:date="2020-06-05T13:48:00Z">
          <w:r w:rsidRPr="00B6015C" w:rsidDel="00B6015C">
            <w:rPr>
              <w:rFonts w:ascii="AppleSystemUIFont" w:hAnsi="AppleSystemUIFont" w:cs="AppleSystemUIFont"/>
              <w:u w:val="single"/>
              <w:lang w:val="en-GB"/>
              <w:rPrChange w:id="10" w:author="Kulkarni, Madhumeeta N" w:date="2020-06-05T13:47:00Z">
                <w:rPr>
                  <w:lang w:val="en-GB"/>
                </w:rPr>
              </w:rPrChange>
            </w:rPr>
            <w:delText>Solution roadmap</w:delText>
          </w:r>
          <w:r w:rsidRPr="00B6015C" w:rsidDel="00B6015C">
            <w:rPr>
              <w:rFonts w:ascii="AppleSystemUIFont" w:hAnsi="AppleSystemUIFont" w:cs="AppleSystemUIFont"/>
              <w:lang w:val="en-GB"/>
              <w:rPrChange w:id="11" w:author="Kulkarni, Madhumeeta N" w:date="2020-06-05T13:47:00Z">
                <w:rPr>
                  <w:lang w:val="en-GB"/>
                </w:rPr>
              </w:rPrChange>
            </w:rPr>
            <w:delText xml:space="preserve">: </w:delText>
          </w:r>
        </w:del>
      </w:moveTo>
    </w:p>
    <w:moveToRangeEnd w:id="7"/>
    <w:p w14:paraId="2769DFDB" w14:textId="77777777" w:rsidR="00B6015C" w:rsidRDefault="00B6015C" w:rsidP="00C52EFD">
      <w:pPr>
        <w:autoSpaceDE w:val="0"/>
        <w:autoSpaceDN w:val="0"/>
        <w:adjustRightInd w:val="0"/>
        <w:rPr>
          <w:rFonts w:ascii="AppleSystemUIFont" w:hAnsi="AppleSystemUIFont" w:cs="AppleSystemUIFont"/>
          <w:lang w:val="en-GB"/>
        </w:rPr>
      </w:pPr>
    </w:p>
    <w:p w14:paraId="04F9C9AF" w14:textId="77777777" w:rsidR="00BD0BE6" w:rsidRDefault="00BD0BE6" w:rsidP="00C52EFD">
      <w:pPr>
        <w:autoSpaceDE w:val="0"/>
        <w:autoSpaceDN w:val="0"/>
        <w:adjustRightInd w:val="0"/>
        <w:rPr>
          <w:rFonts w:ascii="AppleSystemUIFont" w:hAnsi="AppleSystemUIFont" w:cs="AppleSystemUIFont"/>
          <w:lang w:val="en-GB"/>
        </w:rPr>
      </w:pPr>
    </w:p>
    <w:p w14:paraId="7DBAEB9A" w14:textId="77777777" w:rsidR="00730E10" w:rsidRDefault="00730E10"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As the crisis of COVID-19 has </w:t>
      </w:r>
      <w:r w:rsidR="003950D8">
        <w:rPr>
          <w:rFonts w:ascii="AppleSystemUIFont" w:hAnsi="AppleSystemUIFont" w:cs="AppleSystemUIFont"/>
          <w:lang w:val="en-GB"/>
        </w:rPr>
        <w:t>wreaked havoc</w:t>
      </w:r>
      <w:r>
        <w:rPr>
          <w:rFonts w:ascii="AppleSystemUIFont" w:hAnsi="AppleSystemUIFont" w:cs="AppleSystemUIFont"/>
          <w:lang w:val="en-GB"/>
        </w:rPr>
        <w:t xml:space="preserve"> around the world, there will be a day when we will have to live with the virus and come out of this lockdown/Quarantine phase which increases the possibility of spread even more.</w:t>
      </w:r>
      <w:r w:rsidR="003950D8">
        <w:rPr>
          <w:rFonts w:ascii="AppleSystemUIFont" w:hAnsi="AppleSystemUIFont" w:cs="AppleSystemUIFont"/>
          <w:lang w:val="en-GB"/>
        </w:rPr>
        <w:t xml:space="preserve"> </w:t>
      </w:r>
      <w:r w:rsidR="003950D8" w:rsidRPr="00502C22">
        <w:rPr>
          <w:rFonts w:ascii="Calibri" w:eastAsia="Times New Roman" w:hAnsi="Calibri" w:cs="Calibri"/>
          <w:lang w:eastAsia="en-IN"/>
        </w:rPr>
        <w:t>Businesses facilities are anxious to resume operations following more than two months of lockdown</w:t>
      </w:r>
      <w:r w:rsidR="003950D8">
        <w:rPr>
          <w:rFonts w:ascii="Calibri" w:eastAsia="Times New Roman" w:hAnsi="Calibri" w:cs="Calibri"/>
          <w:lang w:eastAsia="en-IN"/>
        </w:rPr>
        <w:t xml:space="preserve"> and will need some solid plan to contain the spread and follow the compliance of social distancing.</w:t>
      </w:r>
    </w:p>
    <w:p w14:paraId="06ED7985" w14:textId="77777777" w:rsidR="00BD0BE6" w:rsidRDefault="00BD0BE6" w:rsidP="00C52EFD">
      <w:pPr>
        <w:autoSpaceDE w:val="0"/>
        <w:autoSpaceDN w:val="0"/>
        <w:adjustRightInd w:val="0"/>
        <w:rPr>
          <w:rFonts w:ascii="AppleSystemUIFont" w:hAnsi="AppleSystemUIFont" w:cs="AppleSystemUIFont"/>
          <w:lang w:val="en-GB"/>
        </w:rPr>
      </w:pPr>
    </w:p>
    <w:p w14:paraId="5F5B9F7B" w14:textId="77777777" w:rsidR="00730E10" w:rsidRDefault="00730E10"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So, the solution we are suggesting is </w:t>
      </w:r>
      <w:r w:rsidR="00584171" w:rsidRPr="00584171">
        <w:rPr>
          <w:rFonts w:ascii="AppleSystemUIFont" w:hAnsi="AppleSystemUIFont" w:cs="AppleSystemUIFont"/>
          <w:b/>
          <w:bCs/>
          <w:lang w:val="en-GB"/>
        </w:rPr>
        <w:t>FIS</w:t>
      </w:r>
      <w:r w:rsidR="00584171">
        <w:rPr>
          <w:rFonts w:ascii="AppleSystemUIFont" w:hAnsi="AppleSystemUIFont" w:cs="AppleSystemUIFont"/>
          <w:lang w:val="en-GB"/>
        </w:rPr>
        <w:t xml:space="preserve"> </w:t>
      </w:r>
      <w:r w:rsidRPr="004504CE">
        <w:rPr>
          <w:rFonts w:ascii="AppleSystemUIFont" w:hAnsi="AppleSystemUIFont" w:cs="AppleSystemUIFont"/>
          <w:b/>
          <w:bCs/>
          <w:lang w:val="en-GB"/>
        </w:rPr>
        <w:t>Office mate</w:t>
      </w:r>
      <w:r>
        <w:rPr>
          <w:rFonts w:ascii="AppleSystemUIFont" w:hAnsi="AppleSystemUIFont" w:cs="AppleSystemUIFont"/>
          <w:lang w:val="en-GB"/>
        </w:rPr>
        <w:t xml:space="preserve"> which ensures the safe opening of our IT office and stop further spread</w:t>
      </w:r>
      <w:r w:rsidR="00BD0BE6">
        <w:rPr>
          <w:rFonts w:ascii="AppleSystemUIFont" w:hAnsi="AppleSystemUIFont" w:cs="AppleSystemUIFont"/>
          <w:lang w:val="en-GB"/>
        </w:rPr>
        <w:t xml:space="preserve"> while we are in office</w:t>
      </w:r>
      <w:r>
        <w:rPr>
          <w:rFonts w:ascii="AppleSystemUIFont" w:hAnsi="AppleSystemUIFont" w:cs="AppleSystemUIFont"/>
          <w:lang w:val="en-GB"/>
        </w:rPr>
        <w:t xml:space="preserve">. This </w:t>
      </w:r>
      <w:r w:rsidR="004504CE">
        <w:rPr>
          <w:rFonts w:ascii="AppleSystemUIFont" w:hAnsi="AppleSystemUIFont" w:cs="AppleSystemUIFont"/>
          <w:lang w:val="en-GB"/>
        </w:rPr>
        <w:t xml:space="preserve">is a </w:t>
      </w:r>
      <w:r w:rsidR="005A6DDC">
        <w:rPr>
          <w:rFonts w:ascii="AppleSystemUIFont" w:hAnsi="AppleSystemUIFont" w:cs="AppleSystemUIFont"/>
          <w:lang w:val="en-GB"/>
        </w:rPr>
        <w:t>web-based</w:t>
      </w:r>
      <w:r w:rsidR="004504CE">
        <w:rPr>
          <w:rFonts w:ascii="AppleSystemUIFont" w:hAnsi="AppleSystemUIFont" w:cs="AppleSystemUIFont"/>
          <w:lang w:val="en-GB"/>
        </w:rPr>
        <w:t xml:space="preserve"> application and in future we will be developing the app based and it </w:t>
      </w:r>
      <w:r>
        <w:rPr>
          <w:rFonts w:ascii="AppleSystemUIFont" w:hAnsi="AppleSystemUIFont" w:cs="AppleSystemUIFont"/>
          <w:lang w:val="en-GB"/>
        </w:rPr>
        <w:t xml:space="preserve">has multiple features to make life easier once we enter office </w:t>
      </w:r>
      <w:r w:rsidR="003950D8">
        <w:rPr>
          <w:rFonts w:ascii="AppleSystemUIFont" w:hAnsi="AppleSystemUIFont" w:cs="AppleSystemUIFont"/>
          <w:lang w:val="en-GB"/>
        </w:rPr>
        <w:t>premises:</w:t>
      </w:r>
      <w:r>
        <w:rPr>
          <w:rFonts w:ascii="AppleSystemUIFont" w:hAnsi="AppleSystemUIFont" w:cs="AppleSystemUIFont"/>
          <w:lang w:val="en-GB"/>
        </w:rPr>
        <w:t xml:space="preserve"> </w:t>
      </w:r>
    </w:p>
    <w:p w14:paraId="59022C6A" w14:textId="77777777" w:rsidR="00730E10" w:rsidRDefault="00730E10" w:rsidP="00C52EFD">
      <w:pPr>
        <w:autoSpaceDE w:val="0"/>
        <w:autoSpaceDN w:val="0"/>
        <w:adjustRightInd w:val="0"/>
        <w:rPr>
          <w:rFonts w:ascii="AppleSystemUIFont" w:hAnsi="AppleSystemUIFont" w:cs="AppleSystemUIFont"/>
          <w:lang w:val="en-GB"/>
        </w:rPr>
      </w:pPr>
    </w:p>
    <w:p w14:paraId="436ECC94" w14:textId="77777777" w:rsidR="00730E10" w:rsidRDefault="006022AB" w:rsidP="00730E10">
      <w:pPr>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 xml:space="preserve">TFR </w:t>
      </w:r>
      <w:r w:rsidR="005A6DDC">
        <w:rPr>
          <w:rFonts w:ascii="AppleSystemUIFont" w:hAnsi="AppleSystemUIFont" w:cs="AppleSystemUIFont"/>
        </w:rPr>
        <w:t>Attendance</w:t>
      </w:r>
      <w:r>
        <w:rPr>
          <w:rFonts w:ascii="AppleSystemUIFont" w:hAnsi="AppleSystemUIFont" w:cs="AppleSystemUIFont"/>
        </w:rPr>
        <w:t xml:space="preserve"> </w:t>
      </w:r>
      <w:r w:rsidR="00584171">
        <w:rPr>
          <w:rFonts w:ascii="AppleSystemUIFont" w:hAnsi="AppleSystemUIFont" w:cs="AppleSystemUIFont"/>
        </w:rPr>
        <w:t>Management System</w:t>
      </w:r>
      <w:r>
        <w:rPr>
          <w:rFonts w:ascii="AppleSystemUIFont" w:hAnsi="AppleSystemUIFont" w:cs="AppleSystemUIFont"/>
        </w:rPr>
        <w:t xml:space="preserve">: </w:t>
      </w:r>
      <w:r w:rsidR="00730E10" w:rsidRPr="00730E10">
        <w:rPr>
          <w:rFonts w:ascii="AppleSystemUIFont" w:hAnsi="AppleSystemUIFont" w:cs="AppleSystemUIFont"/>
        </w:rPr>
        <w:t xml:space="preserve">Physical Sanitization and Contactless Measures </w:t>
      </w:r>
      <w:r w:rsidR="003950D8">
        <w:rPr>
          <w:rFonts w:ascii="AppleSystemUIFont" w:hAnsi="AppleSystemUIFont" w:cs="AppleSystemUIFont"/>
        </w:rPr>
        <w:t>using Devices with touchless temperature measurement and biometrics</w:t>
      </w:r>
    </w:p>
    <w:p w14:paraId="0CAB1D17" w14:textId="7B87E88A" w:rsidR="00730E10" w:rsidRPr="00730E10" w:rsidRDefault="00E37979" w:rsidP="00730E10">
      <w:pPr>
        <w:numPr>
          <w:ilvl w:val="0"/>
          <w:numId w:val="1"/>
        </w:numPr>
        <w:autoSpaceDE w:val="0"/>
        <w:autoSpaceDN w:val="0"/>
        <w:adjustRightInd w:val="0"/>
        <w:rPr>
          <w:rFonts w:ascii="AppleSystemUIFont" w:hAnsi="AppleSystemUIFont" w:cs="AppleSystemUIFont"/>
        </w:rPr>
      </w:pPr>
      <w:ins w:id="12" w:author="Kulkarni, Madhumeeta N" w:date="2020-06-05T00:57:00Z">
        <w:r>
          <w:rPr>
            <w:rFonts w:ascii="AppleSystemUIFont" w:hAnsi="AppleSystemUIFont" w:cs="AppleSystemUIFont"/>
            <w:lang w:val="en-US"/>
          </w:rPr>
          <w:t xml:space="preserve">Optimized </w:t>
        </w:r>
      </w:ins>
      <w:r w:rsidR="006022AB">
        <w:rPr>
          <w:rFonts w:ascii="AppleSystemUIFont" w:hAnsi="AppleSystemUIFont" w:cs="AppleSystemUIFont"/>
          <w:lang w:val="en-US"/>
        </w:rPr>
        <w:t xml:space="preserve">Floor Seating </w:t>
      </w:r>
      <w:r w:rsidR="005A6DDC">
        <w:rPr>
          <w:rFonts w:ascii="AppleSystemUIFont" w:hAnsi="AppleSystemUIFont" w:cs="AppleSystemUIFont"/>
          <w:lang w:val="en-US"/>
        </w:rPr>
        <w:t>Management:</w:t>
      </w:r>
      <w:r w:rsidR="006022AB">
        <w:rPr>
          <w:rFonts w:ascii="AppleSystemUIFont" w:hAnsi="AppleSystemUIFont" w:cs="AppleSystemUIFont"/>
          <w:lang w:val="en-US"/>
        </w:rPr>
        <w:t xml:space="preserve"> </w:t>
      </w:r>
      <w:r w:rsidR="00730E10" w:rsidRPr="00730E10">
        <w:rPr>
          <w:rFonts w:ascii="AppleSystemUIFont" w:hAnsi="AppleSystemUIFont" w:cs="AppleSystemUIFont"/>
          <w:lang w:val="en-US"/>
        </w:rPr>
        <w:t>Optimized floor Management to ensure social distancing</w:t>
      </w:r>
      <w:r w:rsidR="003950D8">
        <w:rPr>
          <w:rFonts w:ascii="AppleSystemUIFont" w:hAnsi="AppleSystemUIFont" w:cs="AppleSystemUIFont"/>
          <w:lang w:val="en-US"/>
        </w:rPr>
        <w:t xml:space="preserve"> and limited workforce in </w:t>
      </w:r>
      <w:r w:rsidR="00584171">
        <w:rPr>
          <w:rFonts w:ascii="AppleSystemUIFont" w:hAnsi="AppleSystemUIFont" w:cs="AppleSystemUIFont"/>
          <w:lang w:val="en-US"/>
        </w:rPr>
        <w:t xml:space="preserve">the </w:t>
      </w:r>
      <w:r w:rsidR="003950D8">
        <w:rPr>
          <w:rFonts w:ascii="AppleSystemUIFont" w:hAnsi="AppleSystemUIFont" w:cs="AppleSystemUIFont"/>
          <w:lang w:val="en-US"/>
        </w:rPr>
        <w:t>premises</w:t>
      </w:r>
    </w:p>
    <w:p w14:paraId="1B87AE3C" w14:textId="77777777" w:rsidR="00730E10" w:rsidRPr="00730E10" w:rsidRDefault="00730E10" w:rsidP="00730E10">
      <w:pPr>
        <w:numPr>
          <w:ilvl w:val="0"/>
          <w:numId w:val="1"/>
        </w:numPr>
        <w:autoSpaceDE w:val="0"/>
        <w:autoSpaceDN w:val="0"/>
        <w:adjustRightInd w:val="0"/>
        <w:rPr>
          <w:rFonts w:ascii="AppleSystemUIFont" w:hAnsi="AppleSystemUIFont" w:cs="AppleSystemUIFont"/>
        </w:rPr>
      </w:pPr>
      <w:r w:rsidRPr="00730E10">
        <w:rPr>
          <w:rFonts w:ascii="AppleSystemUIFont" w:hAnsi="AppleSystemUIFont" w:cs="AppleSystemUIFont"/>
          <w:lang w:val="en-US"/>
        </w:rPr>
        <w:t xml:space="preserve">Cafeteria </w:t>
      </w:r>
      <w:r w:rsidR="005A6DDC">
        <w:rPr>
          <w:rFonts w:ascii="AppleSystemUIFont" w:hAnsi="AppleSystemUIFont" w:cs="AppleSystemUIFont"/>
          <w:lang w:val="en-US"/>
        </w:rPr>
        <w:t>Ordering:</w:t>
      </w:r>
      <w:r w:rsidR="00584171">
        <w:rPr>
          <w:rFonts w:ascii="AppleSystemUIFont" w:hAnsi="AppleSystemUIFont" w:cs="AppleSystemUIFont"/>
          <w:lang w:val="en-US"/>
        </w:rPr>
        <w:t xml:space="preserve"> F</w:t>
      </w:r>
      <w:r w:rsidRPr="00730E10">
        <w:rPr>
          <w:rFonts w:ascii="AppleSystemUIFont" w:hAnsi="AppleSystemUIFont" w:cs="AppleSystemUIFont"/>
          <w:lang w:val="en-US"/>
        </w:rPr>
        <w:t>or adhering social distancing, reducing contacts and increasing productivity</w:t>
      </w:r>
    </w:p>
    <w:p w14:paraId="3F33F416" w14:textId="77777777" w:rsidR="00730E10" w:rsidRPr="00730E10" w:rsidRDefault="006022AB" w:rsidP="00730E10">
      <w:pPr>
        <w:numPr>
          <w:ilvl w:val="0"/>
          <w:numId w:val="1"/>
        </w:numPr>
        <w:autoSpaceDE w:val="0"/>
        <w:autoSpaceDN w:val="0"/>
        <w:adjustRightInd w:val="0"/>
        <w:rPr>
          <w:rFonts w:ascii="AppleSystemUIFont" w:hAnsi="AppleSystemUIFont" w:cs="AppleSystemUIFont"/>
        </w:rPr>
      </w:pPr>
      <w:r>
        <w:rPr>
          <w:rFonts w:ascii="AppleSystemUIFont" w:hAnsi="AppleSystemUIFont" w:cs="AppleSystemUIFont"/>
          <w:lang w:val="en-US"/>
        </w:rPr>
        <w:t xml:space="preserve">Personal </w:t>
      </w:r>
      <w:r w:rsidR="005A6DDC">
        <w:rPr>
          <w:rFonts w:ascii="AppleSystemUIFont" w:hAnsi="AppleSystemUIFont" w:cs="AppleSystemUIFont"/>
          <w:lang w:val="en-US"/>
        </w:rPr>
        <w:t>Wellbeing:</w:t>
      </w:r>
      <w:r>
        <w:rPr>
          <w:rFonts w:ascii="AppleSystemUIFont" w:hAnsi="AppleSystemUIFont" w:cs="AppleSystemUIFont"/>
          <w:lang w:val="en-US"/>
        </w:rPr>
        <w:t xml:space="preserve"> </w:t>
      </w:r>
      <w:r w:rsidR="00730E10" w:rsidRPr="00730E10">
        <w:rPr>
          <w:rFonts w:ascii="AppleSystemUIFont" w:hAnsi="AppleSystemUIFont" w:cs="AppleSystemUIFont"/>
          <w:lang w:val="en-US"/>
        </w:rPr>
        <w:t xml:space="preserve">Psychological Profiling and Suggestive therapy </w:t>
      </w:r>
      <w:r w:rsidR="00584171">
        <w:rPr>
          <w:rFonts w:ascii="AppleSystemUIFont" w:hAnsi="AppleSystemUIFont" w:cs="AppleSystemUIFont"/>
          <w:lang w:val="en-US"/>
        </w:rPr>
        <w:t>along with fun factors</w:t>
      </w:r>
    </w:p>
    <w:p w14:paraId="4727C3FD" w14:textId="77777777" w:rsidR="00730E10" w:rsidRPr="00730E10" w:rsidRDefault="005A6DDC" w:rsidP="00730E10">
      <w:pPr>
        <w:numPr>
          <w:ilvl w:val="0"/>
          <w:numId w:val="1"/>
        </w:numPr>
        <w:autoSpaceDE w:val="0"/>
        <w:autoSpaceDN w:val="0"/>
        <w:adjustRightInd w:val="0"/>
        <w:rPr>
          <w:rFonts w:ascii="AppleSystemUIFont" w:hAnsi="AppleSystemUIFont" w:cs="AppleSystemUIFont"/>
        </w:rPr>
      </w:pPr>
      <w:r w:rsidRPr="00730E10">
        <w:rPr>
          <w:rFonts w:ascii="AppleSystemUIFont" w:hAnsi="AppleSystemUIFont" w:cs="AppleSystemUIFont"/>
          <w:lang w:val="en-US"/>
        </w:rPr>
        <w:t>Marketplace</w:t>
      </w:r>
      <w:r w:rsidR="00730E10" w:rsidRPr="00730E10">
        <w:rPr>
          <w:rFonts w:ascii="AppleSystemUIFont" w:hAnsi="AppleSystemUIFont" w:cs="AppleSystemUIFont"/>
          <w:lang w:val="en-US"/>
        </w:rPr>
        <w:t xml:space="preserve"> for and by Employees</w:t>
      </w:r>
    </w:p>
    <w:p w14:paraId="5B968C23" w14:textId="77777777" w:rsidR="00730E10" w:rsidRDefault="00730E10" w:rsidP="00C52EFD">
      <w:pPr>
        <w:autoSpaceDE w:val="0"/>
        <w:autoSpaceDN w:val="0"/>
        <w:adjustRightInd w:val="0"/>
        <w:rPr>
          <w:rFonts w:ascii="AppleSystemUIFont" w:hAnsi="AppleSystemUIFont" w:cs="AppleSystemUIFont"/>
          <w:lang w:val="en-GB"/>
        </w:rPr>
      </w:pPr>
    </w:p>
    <w:p w14:paraId="398B02A4" w14:textId="77777777" w:rsidR="00BB3CFF" w:rsidRDefault="00BB3CFF"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Technol</w:t>
      </w:r>
      <w:r w:rsidR="004504CE">
        <w:rPr>
          <w:rFonts w:ascii="AppleSystemUIFont" w:hAnsi="AppleSystemUIFont" w:cs="AppleSystemUIFont"/>
          <w:lang w:val="en-GB"/>
        </w:rPr>
        <w:t>o</w:t>
      </w:r>
      <w:r>
        <w:rPr>
          <w:rFonts w:ascii="AppleSystemUIFont" w:hAnsi="AppleSystemUIFont" w:cs="AppleSystemUIFont"/>
          <w:lang w:val="en-GB"/>
        </w:rPr>
        <w:t xml:space="preserve">gy/Platform Suggestions: </w:t>
      </w:r>
      <w:r w:rsidR="003950D8">
        <w:rPr>
          <w:rFonts w:ascii="AppleSystemUIFont" w:hAnsi="AppleSystemUIFont" w:cs="AppleSystemUIFont"/>
          <w:lang w:val="en-GB"/>
        </w:rPr>
        <w:t xml:space="preserve">The idea is in nascent phase and we </w:t>
      </w:r>
      <w:r w:rsidR="00CF2E5D">
        <w:rPr>
          <w:rFonts w:ascii="AppleSystemUIFont" w:hAnsi="AppleSystemUIFont" w:cs="AppleSystemUIFont"/>
          <w:lang w:val="en-GB"/>
        </w:rPr>
        <w:t xml:space="preserve">have explored few technological solutions as </w:t>
      </w:r>
      <w:r w:rsidR="005A6DDC">
        <w:rPr>
          <w:rFonts w:ascii="AppleSystemUIFont" w:hAnsi="AppleSystemUIFont" w:cs="AppleSystemUIFont"/>
          <w:lang w:val="en-GB"/>
        </w:rPr>
        <w:t>below:</w:t>
      </w:r>
    </w:p>
    <w:p w14:paraId="24F124F2" w14:textId="77777777" w:rsidR="00CF2E5D" w:rsidRDefault="00CF2E5D" w:rsidP="00C52EFD">
      <w:pPr>
        <w:autoSpaceDE w:val="0"/>
        <w:autoSpaceDN w:val="0"/>
        <w:adjustRightInd w:val="0"/>
        <w:rPr>
          <w:rFonts w:ascii="AppleSystemUIFont" w:hAnsi="AppleSystemUIFont" w:cs="AppleSystemUIFont"/>
          <w:lang w:val="en-GB"/>
        </w:rPr>
      </w:pPr>
    </w:p>
    <w:p w14:paraId="522329CF" w14:textId="77777777" w:rsidR="00CF2E5D" w:rsidRDefault="00CF2E5D" w:rsidP="00CF2E5D">
      <w:pPr>
        <w:pStyle w:val="ListParagraph"/>
        <w:numPr>
          <w:ilvl w:val="0"/>
          <w:numId w:val="3"/>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IBMs ICLOUD for Webhosting</w:t>
      </w:r>
    </w:p>
    <w:p w14:paraId="2A07D87F" w14:textId="77777777" w:rsidR="00CF2E5D" w:rsidRDefault="00CF2E5D" w:rsidP="00CF2E5D">
      <w:pPr>
        <w:pStyle w:val="ListParagraph"/>
        <w:numPr>
          <w:ilvl w:val="0"/>
          <w:numId w:val="3"/>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IBM Watson Suite</w:t>
      </w:r>
    </w:p>
    <w:p w14:paraId="0A094201" w14:textId="641C8BEE" w:rsidR="00CF2E5D" w:rsidRDefault="00CF2E5D" w:rsidP="00CF2E5D">
      <w:pPr>
        <w:pStyle w:val="ListParagraph"/>
        <w:numPr>
          <w:ilvl w:val="0"/>
          <w:numId w:val="3"/>
        </w:numPr>
        <w:autoSpaceDE w:val="0"/>
        <w:autoSpaceDN w:val="0"/>
        <w:adjustRightInd w:val="0"/>
        <w:rPr>
          <w:ins w:id="13" w:author="Kulkarni, Madhumeeta N" w:date="2020-06-05T13:50:00Z"/>
          <w:rFonts w:ascii="AppleSystemUIFont" w:hAnsi="AppleSystemUIFont" w:cs="AppleSystemUIFont"/>
          <w:lang w:val="en-GB"/>
        </w:rPr>
      </w:pPr>
      <w:r>
        <w:rPr>
          <w:rFonts w:ascii="AppleSystemUIFont" w:hAnsi="AppleSystemUIFont" w:cs="AppleSystemUIFont"/>
          <w:lang w:val="en-GB"/>
        </w:rPr>
        <w:t>Python/json for web backend</w:t>
      </w:r>
    </w:p>
    <w:p w14:paraId="36310D7E" w14:textId="255B73A3" w:rsidR="008E19F6" w:rsidRDefault="008E19F6" w:rsidP="00CF2E5D">
      <w:pPr>
        <w:pStyle w:val="ListParagraph"/>
        <w:numPr>
          <w:ilvl w:val="0"/>
          <w:numId w:val="3"/>
        </w:numPr>
        <w:autoSpaceDE w:val="0"/>
        <w:autoSpaceDN w:val="0"/>
        <w:adjustRightInd w:val="0"/>
        <w:rPr>
          <w:ins w:id="14" w:author="Kulkarni, Madhumeeta N" w:date="2020-06-05T13:50:00Z"/>
          <w:rFonts w:ascii="AppleSystemUIFont" w:hAnsi="AppleSystemUIFont" w:cs="AppleSystemUIFont"/>
          <w:lang w:val="en-GB"/>
        </w:rPr>
      </w:pPr>
      <w:ins w:id="15" w:author="Kulkarni, Madhumeeta N" w:date="2020-06-05T13:50:00Z">
        <w:r>
          <w:rPr>
            <w:rFonts w:ascii="AppleSystemUIFont" w:hAnsi="AppleSystemUIFont" w:cs="AppleSystemUIFont"/>
            <w:lang w:val="en-GB"/>
          </w:rPr>
          <w:t>IBM DataOps</w:t>
        </w:r>
      </w:ins>
    </w:p>
    <w:p w14:paraId="40700058" w14:textId="77777777" w:rsidR="008E19F6" w:rsidRDefault="008E19F6">
      <w:pPr>
        <w:pStyle w:val="ListParagraph"/>
        <w:autoSpaceDE w:val="0"/>
        <w:autoSpaceDN w:val="0"/>
        <w:adjustRightInd w:val="0"/>
        <w:ind w:left="862"/>
        <w:rPr>
          <w:rFonts w:ascii="AppleSystemUIFont" w:hAnsi="AppleSystemUIFont" w:cs="AppleSystemUIFont"/>
          <w:lang w:val="en-GB"/>
        </w:rPr>
        <w:pPrChange w:id="16" w:author="Kulkarni, Madhumeeta N" w:date="2020-06-05T13:50:00Z">
          <w:pPr>
            <w:pStyle w:val="ListParagraph"/>
            <w:numPr>
              <w:numId w:val="3"/>
            </w:numPr>
            <w:autoSpaceDE w:val="0"/>
            <w:autoSpaceDN w:val="0"/>
            <w:adjustRightInd w:val="0"/>
            <w:ind w:left="862" w:hanging="360"/>
          </w:pPr>
        </w:pPrChange>
      </w:pPr>
    </w:p>
    <w:p w14:paraId="2035C6E1" w14:textId="77777777" w:rsidR="00CF2E5D" w:rsidRDefault="00CF2E5D" w:rsidP="00DA60F4">
      <w:pPr>
        <w:pStyle w:val="ListParagraph"/>
        <w:autoSpaceDE w:val="0"/>
        <w:autoSpaceDN w:val="0"/>
        <w:adjustRightInd w:val="0"/>
        <w:rPr>
          <w:rFonts w:ascii="AppleSystemUIFont" w:hAnsi="AppleSystemUIFont" w:cs="AppleSystemUIFont"/>
          <w:lang w:val="en-GB"/>
        </w:rPr>
      </w:pPr>
    </w:p>
    <w:p w14:paraId="4A1B6727" w14:textId="77777777" w:rsidR="00EB5C38" w:rsidRPr="00EB5C38" w:rsidRDefault="00584171" w:rsidP="00EB5C38">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FIS </w:t>
      </w:r>
      <w:r w:rsidR="00EB5C38" w:rsidRPr="00EB5C38">
        <w:rPr>
          <w:rFonts w:ascii="AppleSystemUIFont" w:hAnsi="AppleSystemUIFont" w:cs="AppleSystemUIFont"/>
          <w:lang w:val="en-GB"/>
        </w:rPr>
        <w:t xml:space="preserve">Office mate is better </w:t>
      </w:r>
      <w:r w:rsidR="00EB5C38">
        <w:rPr>
          <w:rFonts w:ascii="AppleSystemUIFont" w:hAnsi="AppleSystemUIFont" w:cs="AppleSystemUIFont"/>
          <w:lang w:val="en-GB"/>
        </w:rPr>
        <w:t xml:space="preserve">compared to </w:t>
      </w:r>
      <w:r w:rsidR="00EB5C38" w:rsidRPr="00EB5C38">
        <w:rPr>
          <w:rFonts w:ascii="AppleSystemUIFont" w:hAnsi="AppleSystemUIFont" w:cs="AppleSystemUIFont"/>
          <w:lang w:val="en-GB"/>
        </w:rPr>
        <w:t>multiple market solutions as this is one stop solution offering umbrella of features.</w:t>
      </w:r>
    </w:p>
    <w:p w14:paraId="18510C9A" w14:textId="77777777" w:rsidR="00BB3CFF" w:rsidRDefault="00BB3CFF" w:rsidP="00C52EFD">
      <w:pPr>
        <w:autoSpaceDE w:val="0"/>
        <w:autoSpaceDN w:val="0"/>
        <w:adjustRightInd w:val="0"/>
        <w:rPr>
          <w:rFonts w:ascii="AppleSystemUIFont" w:hAnsi="AppleSystemUIFont" w:cs="AppleSystemUIFont"/>
          <w:lang w:val="en-GB"/>
        </w:rPr>
      </w:pPr>
    </w:p>
    <w:p w14:paraId="785D23B8" w14:textId="77777777" w:rsidR="00EB5C38" w:rsidRPr="00584171" w:rsidRDefault="00EB5C38" w:rsidP="00C52EFD">
      <w:pPr>
        <w:autoSpaceDE w:val="0"/>
        <w:autoSpaceDN w:val="0"/>
        <w:adjustRightInd w:val="0"/>
        <w:rPr>
          <w:rFonts w:ascii="AppleSystemUIFont" w:hAnsi="AppleSystemUIFont" w:cs="AppleSystemUIFont"/>
          <w:b/>
          <w:bCs/>
          <w:lang w:val="en-GB"/>
        </w:rPr>
      </w:pPr>
      <w:r w:rsidRPr="00584171">
        <w:rPr>
          <w:rFonts w:ascii="AppleSystemUIFont" w:hAnsi="AppleSystemUIFont" w:cs="AppleSystemUIFont"/>
          <w:b/>
          <w:bCs/>
          <w:lang w:val="en-GB"/>
        </w:rPr>
        <w:t xml:space="preserve">This is adaptable, flexible, scalable for large organizations. Easily customizable. </w:t>
      </w:r>
    </w:p>
    <w:p w14:paraId="28303764" w14:textId="29D56C17" w:rsidR="00EB5C38" w:rsidRDefault="00EB5C38" w:rsidP="00C52EFD">
      <w:pPr>
        <w:autoSpaceDE w:val="0"/>
        <w:autoSpaceDN w:val="0"/>
        <w:adjustRightInd w:val="0"/>
        <w:rPr>
          <w:ins w:id="17" w:author="Kulkarni, Madhumeeta N" w:date="2020-06-05T13:50:00Z"/>
          <w:rFonts w:ascii="AppleSystemUIFont" w:hAnsi="AppleSystemUIFont" w:cs="AppleSystemUIFont"/>
          <w:lang w:val="en-GB"/>
        </w:rPr>
      </w:pPr>
    </w:p>
    <w:p w14:paraId="7BA06B58" w14:textId="544309A0" w:rsidR="00552D3D" w:rsidRDefault="00552D3D" w:rsidP="00C52EFD">
      <w:pPr>
        <w:autoSpaceDE w:val="0"/>
        <w:autoSpaceDN w:val="0"/>
        <w:adjustRightInd w:val="0"/>
        <w:rPr>
          <w:ins w:id="18" w:author="Kulkarni, Madhumeeta N" w:date="2020-06-05T13:50:00Z"/>
          <w:rFonts w:ascii="AppleSystemUIFont" w:hAnsi="AppleSystemUIFont" w:cs="AppleSystemUIFont"/>
          <w:lang w:val="en-GB"/>
        </w:rPr>
      </w:pPr>
    </w:p>
    <w:p w14:paraId="2AD5264E" w14:textId="4E2B3662" w:rsidR="00552D3D" w:rsidRDefault="00552D3D" w:rsidP="00C52EFD">
      <w:pPr>
        <w:autoSpaceDE w:val="0"/>
        <w:autoSpaceDN w:val="0"/>
        <w:adjustRightInd w:val="0"/>
        <w:rPr>
          <w:ins w:id="19" w:author="Kulkarni, Madhumeeta N" w:date="2020-06-05T13:50:00Z"/>
          <w:rFonts w:ascii="AppleSystemUIFont" w:hAnsi="AppleSystemUIFont" w:cs="AppleSystemUIFont"/>
          <w:lang w:val="en-GB"/>
        </w:rPr>
      </w:pPr>
    </w:p>
    <w:p w14:paraId="6AD22258" w14:textId="77777777" w:rsidR="00552D3D" w:rsidRDefault="00552D3D" w:rsidP="00C52EFD">
      <w:pPr>
        <w:autoSpaceDE w:val="0"/>
        <w:autoSpaceDN w:val="0"/>
        <w:adjustRightInd w:val="0"/>
        <w:rPr>
          <w:ins w:id="20" w:author="Kulkarni, Madhumeeta N" w:date="2020-06-05T13:48:00Z"/>
          <w:rFonts w:ascii="AppleSystemUIFont" w:hAnsi="AppleSystemUIFont" w:cs="AppleSystemUIFont"/>
          <w:lang w:val="en-GB"/>
        </w:rPr>
      </w:pPr>
    </w:p>
    <w:p w14:paraId="763C84E3" w14:textId="77777777" w:rsidR="00B6015C" w:rsidRPr="00027B2D" w:rsidRDefault="00B6015C" w:rsidP="00B6015C">
      <w:pPr>
        <w:autoSpaceDE w:val="0"/>
        <w:autoSpaceDN w:val="0"/>
        <w:adjustRightInd w:val="0"/>
        <w:rPr>
          <w:ins w:id="21" w:author="Kulkarni, Madhumeeta N" w:date="2020-06-05T13:48:00Z"/>
          <w:rFonts w:ascii="AppleSystemUIFont" w:hAnsi="AppleSystemUIFont" w:cs="AppleSystemUIFont"/>
          <w:lang w:val="en-GB"/>
        </w:rPr>
      </w:pPr>
      <w:ins w:id="22" w:author="Kulkarni, Madhumeeta N" w:date="2020-06-05T13:48:00Z">
        <w:r>
          <w:rPr>
            <w:rFonts w:ascii="AppleSystemUIFont" w:hAnsi="AppleSystemUIFont" w:cs="AppleSystemUIFont"/>
            <w:lang w:val="en-GB"/>
          </w:rPr>
          <w:lastRenderedPageBreak/>
          <w:t xml:space="preserve">4. </w:t>
        </w:r>
        <w:r w:rsidRPr="00027B2D">
          <w:rPr>
            <w:rFonts w:ascii="AppleSystemUIFont" w:hAnsi="AppleSystemUIFont" w:cs="AppleSystemUIFont"/>
            <w:u w:val="single"/>
            <w:lang w:val="en-GB"/>
          </w:rPr>
          <w:t>Solution roadmap</w:t>
        </w:r>
        <w:r w:rsidRPr="00027B2D">
          <w:rPr>
            <w:rFonts w:ascii="AppleSystemUIFont" w:hAnsi="AppleSystemUIFont" w:cs="AppleSystemUIFont"/>
            <w:lang w:val="en-GB"/>
          </w:rPr>
          <w:t xml:space="preserve">: </w:t>
        </w:r>
      </w:ins>
    </w:p>
    <w:p w14:paraId="6EB35DCB" w14:textId="77777777" w:rsidR="00B6015C" w:rsidRDefault="00B6015C" w:rsidP="00C52EFD">
      <w:pPr>
        <w:autoSpaceDE w:val="0"/>
        <w:autoSpaceDN w:val="0"/>
        <w:adjustRightInd w:val="0"/>
        <w:rPr>
          <w:rFonts w:ascii="AppleSystemUIFont" w:hAnsi="AppleSystemUIFont" w:cs="AppleSystemUIFont"/>
          <w:lang w:val="en-GB"/>
        </w:rPr>
      </w:pPr>
    </w:p>
    <w:p w14:paraId="5CC9C062" w14:textId="7358B78F" w:rsidR="00584171" w:rsidRPr="00B6015C" w:rsidDel="00B6015C" w:rsidRDefault="00C52EFD">
      <w:pPr>
        <w:pStyle w:val="ListParagraph"/>
        <w:numPr>
          <w:ilvl w:val="0"/>
          <w:numId w:val="3"/>
        </w:numPr>
        <w:autoSpaceDE w:val="0"/>
        <w:autoSpaceDN w:val="0"/>
        <w:adjustRightInd w:val="0"/>
        <w:rPr>
          <w:moveFrom w:id="23" w:author="Kulkarni, Madhumeeta N" w:date="2020-06-05T13:47:00Z"/>
          <w:rFonts w:ascii="AppleSystemUIFont" w:hAnsi="AppleSystemUIFont" w:cs="AppleSystemUIFont"/>
          <w:lang w:val="en-GB"/>
          <w:rPrChange w:id="24" w:author="Kulkarni, Madhumeeta N" w:date="2020-06-05T13:47:00Z">
            <w:rPr>
              <w:moveFrom w:id="25" w:author="Kulkarni, Madhumeeta N" w:date="2020-06-05T13:47:00Z"/>
              <w:lang w:val="en-GB"/>
            </w:rPr>
          </w:rPrChange>
        </w:rPr>
      </w:pPr>
      <w:moveFromRangeStart w:id="26" w:author="Kulkarni, Madhumeeta N" w:date="2020-06-05T13:47:00Z" w:name="move42257287"/>
      <w:moveFrom w:id="27" w:author="Kulkarni, Madhumeeta N" w:date="2020-06-05T13:47:00Z">
        <w:r w:rsidRPr="00B6015C" w:rsidDel="00B6015C">
          <w:rPr>
            <w:rFonts w:ascii="AppleSystemUIFont" w:hAnsi="AppleSystemUIFont" w:cs="AppleSystemUIFont"/>
            <w:u w:val="single"/>
            <w:lang w:val="en-GB"/>
            <w:rPrChange w:id="28" w:author="Kulkarni, Madhumeeta N" w:date="2020-06-05T13:47:00Z">
              <w:rPr>
                <w:lang w:val="en-GB"/>
              </w:rPr>
            </w:rPrChange>
          </w:rPr>
          <w:t xml:space="preserve">Solution </w:t>
        </w:r>
        <w:r w:rsidR="005A6DDC" w:rsidRPr="00B6015C" w:rsidDel="00B6015C">
          <w:rPr>
            <w:rFonts w:ascii="AppleSystemUIFont" w:hAnsi="AppleSystemUIFont" w:cs="AppleSystemUIFont"/>
            <w:u w:val="single"/>
            <w:lang w:val="en-GB"/>
            <w:rPrChange w:id="29" w:author="Kulkarni, Madhumeeta N" w:date="2020-06-05T13:47:00Z">
              <w:rPr>
                <w:lang w:val="en-GB"/>
              </w:rPr>
            </w:rPrChange>
          </w:rPr>
          <w:t>roadmap</w:t>
        </w:r>
        <w:r w:rsidR="005A6DDC" w:rsidRPr="00B6015C" w:rsidDel="00B6015C">
          <w:rPr>
            <w:rFonts w:ascii="AppleSystemUIFont" w:hAnsi="AppleSystemUIFont" w:cs="AppleSystemUIFont"/>
            <w:lang w:val="en-GB"/>
            <w:rPrChange w:id="30" w:author="Kulkarni, Madhumeeta N" w:date="2020-06-05T13:47:00Z">
              <w:rPr>
                <w:lang w:val="en-GB"/>
              </w:rPr>
            </w:rPrChange>
          </w:rPr>
          <w:t>:</w:t>
        </w:r>
        <w:r w:rsidRPr="00B6015C" w:rsidDel="00B6015C">
          <w:rPr>
            <w:rFonts w:ascii="AppleSystemUIFont" w:hAnsi="AppleSystemUIFont" w:cs="AppleSystemUIFont"/>
            <w:lang w:val="en-GB"/>
            <w:rPrChange w:id="31" w:author="Kulkarni, Madhumeeta N" w:date="2020-06-05T13:47:00Z">
              <w:rPr>
                <w:lang w:val="en-GB"/>
              </w:rPr>
            </w:rPrChange>
          </w:rPr>
          <w:t xml:space="preserve"> </w:t>
        </w:r>
      </w:moveFrom>
    </w:p>
    <w:moveFromRangeEnd w:id="26"/>
    <w:p w14:paraId="42E64D43" w14:textId="77777777" w:rsidR="00EB5C38" w:rsidRPr="00584171" w:rsidRDefault="00EB5C38" w:rsidP="00584171">
      <w:pPr>
        <w:pStyle w:val="ListParagraph"/>
        <w:numPr>
          <w:ilvl w:val="0"/>
          <w:numId w:val="7"/>
        </w:numPr>
        <w:autoSpaceDE w:val="0"/>
        <w:autoSpaceDN w:val="0"/>
        <w:adjustRightInd w:val="0"/>
        <w:rPr>
          <w:rFonts w:ascii="AppleSystemUIFont" w:hAnsi="AppleSystemUIFont" w:cs="AppleSystemUIFont"/>
          <w:lang w:val="en-GB"/>
        </w:rPr>
      </w:pPr>
      <w:r w:rsidRPr="00584171">
        <w:rPr>
          <w:rFonts w:ascii="AppleSystemUIFont" w:hAnsi="AppleSystemUIFont" w:cs="AppleSystemUIFont"/>
          <w:lang w:val="en-GB"/>
        </w:rPr>
        <w:t xml:space="preserve">Wireframe for our solution: </w:t>
      </w:r>
    </w:p>
    <w:p w14:paraId="182EDF21" w14:textId="685CB463" w:rsidR="00EB5C38" w:rsidRDefault="00B6015C" w:rsidP="00584171">
      <w:pPr>
        <w:autoSpaceDE w:val="0"/>
        <w:autoSpaceDN w:val="0"/>
        <w:adjustRightInd w:val="0"/>
        <w:ind w:left="720" w:firstLine="720"/>
      </w:pPr>
      <w:r>
        <w:rPr>
          <w:rFonts w:ascii="AppleSystemUIFont" w:hAnsi="AppleSystemUIFont" w:cs="AppleSystemUIFont"/>
          <w:lang w:val="en-GB"/>
        </w:rPr>
        <w:t xml:space="preserve"> </w:t>
      </w:r>
      <w:hyperlink r:id="rId5" w:history="1">
        <w:r>
          <w:rPr>
            <w:rStyle w:val="Hyperlink"/>
          </w:rPr>
          <w:t>https://idoc.mockplus.com/run/uBuWbEkC8dZ/nswIwnehjp</w:t>
        </w:r>
      </w:hyperlink>
    </w:p>
    <w:p w14:paraId="47813AFE" w14:textId="77777777" w:rsidR="00B6015C" w:rsidRDefault="00B6015C" w:rsidP="00584171">
      <w:pPr>
        <w:autoSpaceDE w:val="0"/>
        <w:autoSpaceDN w:val="0"/>
        <w:adjustRightInd w:val="0"/>
        <w:ind w:left="720" w:firstLine="720"/>
        <w:rPr>
          <w:rFonts w:ascii="AppleSystemUIFont" w:hAnsi="AppleSystemUIFont" w:cs="AppleSystemUIFont"/>
          <w:lang w:val="en-GB"/>
        </w:rPr>
      </w:pPr>
    </w:p>
    <w:p w14:paraId="0A63ED27" w14:textId="77777777" w:rsidR="00EB5C38" w:rsidRDefault="00EB5C38" w:rsidP="00584171">
      <w:pPr>
        <w:pStyle w:val="ListParagraph"/>
        <w:numPr>
          <w:ilvl w:val="0"/>
          <w:numId w:val="7"/>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As we have just started with POC of the idea, we will be needing </w:t>
      </w:r>
      <w:r w:rsidR="005A6DDC">
        <w:rPr>
          <w:rFonts w:ascii="AppleSystemUIFont" w:hAnsi="AppleSystemUIFont" w:cs="AppleSystemUIFont"/>
          <w:lang w:val="en-GB"/>
        </w:rPr>
        <w:t>following:</w:t>
      </w:r>
      <w:r>
        <w:rPr>
          <w:rFonts w:ascii="AppleSystemUIFont" w:hAnsi="AppleSystemUIFont" w:cs="AppleSystemUIFont"/>
          <w:lang w:val="en-GB"/>
        </w:rPr>
        <w:t xml:space="preserve"> </w:t>
      </w:r>
    </w:p>
    <w:p w14:paraId="368DA2C5" w14:textId="77777777" w:rsidR="00EB5C38" w:rsidRDefault="00EB5C38" w:rsidP="00584171">
      <w:pPr>
        <w:pStyle w:val="ListParagraph"/>
        <w:numPr>
          <w:ilvl w:val="1"/>
          <w:numId w:val="7"/>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The technology support to implement it</w:t>
      </w:r>
    </w:p>
    <w:p w14:paraId="72AA42D8" w14:textId="77777777" w:rsidR="00EB5C38" w:rsidRPr="00EB5C38" w:rsidRDefault="00EB5C38" w:rsidP="00584171">
      <w:pPr>
        <w:pStyle w:val="ListParagraph"/>
        <w:numPr>
          <w:ilvl w:val="1"/>
          <w:numId w:val="7"/>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As we are using the existing solutions from market like Biometric Scanner</w:t>
      </w:r>
      <w:r w:rsidR="00E60A99">
        <w:rPr>
          <w:rFonts w:ascii="AppleSystemUIFont" w:hAnsi="AppleSystemUIFont" w:cs="AppleSystemUIFont"/>
          <w:lang w:val="en-GB"/>
        </w:rPr>
        <w:t xml:space="preserve">/Sensor based Doors we will have to </w:t>
      </w:r>
      <w:r w:rsidR="005A6DDC">
        <w:rPr>
          <w:rFonts w:ascii="AppleSystemUIFont" w:hAnsi="AppleSystemUIFont" w:cs="AppleSystemUIFont"/>
          <w:lang w:val="en-GB"/>
        </w:rPr>
        <w:t>investigate</w:t>
      </w:r>
      <w:r w:rsidR="00E60A99">
        <w:rPr>
          <w:rFonts w:ascii="AppleSystemUIFont" w:hAnsi="AppleSystemUIFont" w:cs="AppleSystemUIFont"/>
          <w:lang w:val="en-GB"/>
        </w:rPr>
        <w:t xml:space="preserve"> financial aspects</w:t>
      </w:r>
    </w:p>
    <w:p w14:paraId="08D34C29" w14:textId="77777777" w:rsidR="00EB5C38" w:rsidRDefault="00EB5C38" w:rsidP="00C52EFD">
      <w:pPr>
        <w:autoSpaceDE w:val="0"/>
        <w:autoSpaceDN w:val="0"/>
        <w:adjustRightInd w:val="0"/>
        <w:rPr>
          <w:rFonts w:ascii="AppleSystemUIFont" w:hAnsi="AppleSystemUIFont" w:cs="AppleSystemUIFont"/>
          <w:lang w:val="en-GB"/>
        </w:rPr>
      </w:pPr>
    </w:p>
    <w:p w14:paraId="5DB1F89F" w14:textId="1E94CA23" w:rsidR="00B6015C" w:rsidRDefault="00C52EFD" w:rsidP="006E62F3">
      <w:pPr>
        <w:rPr>
          <w:rFonts w:ascii="AppleSystemUIFont" w:hAnsi="AppleSystemUIFont" w:cs="AppleSystemUIFont"/>
          <w:u w:val="single"/>
          <w:lang w:val="en-GB"/>
        </w:rPr>
      </w:pPr>
      <w:del w:id="32" w:author="Kulkarni, Madhumeeta N" w:date="2020-06-05T13:49:00Z">
        <w:r w:rsidRPr="006E62F3" w:rsidDel="00735FD6">
          <w:rPr>
            <w:rFonts w:ascii="AppleSystemUIFont" w:hAnsi="AppleSystemUIFont" w:cs="AppleSystemUIFont"/>
            <w:lang w:val="en-GB"/>
            <w:rPrChange w:id="33" w:author="Kulkarni, Madhumeeta N" w:date="2020-06-05T13:49:00Z">
              <w:rPr>
                <w:lang w:val="en-GB"/>
              </w:rPr>
            </w:rPrChange>
          </w:rPr>
          <w:delText xml:space="preserve">Link to publicly accessible GitHub </w:delText>
        </w:r>
        <w:r w:rsidR="005A6DDC" w:rsidRPr="006E62F3" w:rsidDel="00735FD6">
          <w:rPr>
            <w:rFonts w:ascii="AppleSystemUIFont" w:hAnsi="AppleSystemUIFont" w:cs="AppleSystemUIFont"/>
            <w:lang w:val="en-GB"/>
            <w:rPrChange w:id="34" w:author="Kulkarni, Madhumeeta N" w:date="2020-06-05T13:49:00Z">
              <w:rPr>
                <w:lang w:val="en-GB"/>
              </w:rPr>
            </w:rPrChange>
          </w:rPr>
          <w:delText>repository:</w:delText>
        </w:r>
        <w:r w:rsidRPr="006E62F3" w:rsidDel="00735FD6">
          <w:rPr>
            <w:rFonts w:ascii="AppleSystemUIFont" w:hAnsi="AppleSystemUIFont" w:cs="AppleSystemUIFont"/>
            <w:lang w:val="en-GB"/>
            <w:rPrChange w:id="35" w:author="Kulkarni, Madhumeeta N" w:date="2020-06-05T13:49:00Z">
              <w:rPr>
                <w:lang w:val="en-GB"/>
              </w:rPr>
            </w:rPrChange>
          </w:rPr>
          <w:delText xml:space="preserve"> </w:delText>
        </w:r>
      </w:del>
    </w:p>
    <w:p w14:paraId="15A0CF4B" w14:textId="02593677" w:rsidR="006E62F3" w:rsidRDefault="006E62F3"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5</w:t>
      </w:r>
      <w:del w:id="36" w:author="Kulkarni, Madhumeeta N" w:date="2020-06-05T13:48:00Z">
        <w:r w:rsidR="00C52EFD" w:rsidDel="00735FD6">
          <w:rPr>
            <w:rFonts w:ascii="AppleSystemUIFont" w:hAnsi="AppleSystemUIFont" w:cs="AppleSystemUIFont"/>
            <w:lang w:val="en-GB"/>
          </w:rPr>
          <w:delText>6</w:delText>
        </w:r>
      </w:del>
      <w:r w:rsidR="00C52EFD">
        <w:rPr>
          <w:rFonts w:ascii="AppleSystemUIFont" w:hAnsi="AppleSystemUIFont" w:cs="AppleSystemUIFont"/>
          <w:lang w:val="en-GB"/>
        </w:rPr>
        <w:t xml:space="preserve">. </w:t>
      </w:r>
      <w:r>
        <w:rPr>
          <w:rFonts w:ascii="AppleSystemUIFont" w:hAnsi="AppleSystemUIFont" w:cs="AppleSystemUIFont"/>
          <w:lang w:val="en-GB"/>
        </w:rPr>
        <w:t xml:space="preserve">Link to publicly accessible GitHub </w:t>
      </w:r>
      <w:r w:rsidR="00693ABF">
        <w:rPr>
          <w:rFonts w:ascii="AppleSystemUIFont" w:hAnsi="AppleSystemUIFont" w:cs="AppleSystemUIFont"/>
          <w:lang w:val="en-GB"/>
        </w:rPr>
        <w:t>repository:</w:t>
      </w:r>
      <w:r>
        <w:rPr>
          <w:rFonts w:ascii="AppleSystemUIFont" w:hAnsi="AppleSystemUIFont" w:cs="AppleSystemUIFont"/>
          <w:lang w:val="en-GB"/>
        </w:rPr>
        <w:t xml:space="preserve"> </w:t>
      </w:r>
    </w:p>
    <w:p w14:paraId="08850631" w14:textId="724B3BF9" w:rsidR="006E62F3" w:rsidRDefault="006E62F3" w:rsidP="00C52EFD">
      <w:pPr>
        <w:autoSpaceDE w:val="0"/>
        <w:autoSpaceDN w:val="0"/>
        <w:adjustRightInd w:val="0"/>
        <w:rPr>
          <w:rFonts w:ascii="AppleSystemUIFont" w:hAnsi="AppleSystemUIFont" w:cs="AppleSystemUIFont"/>
          <w:lang w:val="en-GB"/>
        </w:rPr>
      </w:pPr>
    </w:p>
    <w:p w14:paraId="5A43F7FC" w14:textId="77777777" w:rsidR="006E62F3" w:rsidRDefault="00FE7176" w:rsidP="006E62F3">
      <w:pPr>
        <w:rPr>
          <w:rFonts w:ascii="Segoe UI" w:hAnsi="Segoe UI" w:cs="Segoe UI"/>
          <w:sz w:val="21"/>
          <w:szCs w:val="21"/>
        </w:rPr>
      </w:pPr>
      <w:hyperlink r:id="rId6" w:tgtFrame="_blank" w:tooltip="https://github.com/vaishalipurohit/fis-officemate" w:history="1">
        <w:r w:rsidR="006E62F3">
          <w:rPr>
            <w:rStyle w:val="Hyperlink"/>
            <w:rFonts w:ascii="Segoe UI" w:hAnsi="Segoe UI" w:cs="Segoe UI"/>
            <w:sz w:val="21"/>
            <w:szCs w:val="21"/>
          </w:rPr>
          <w:t>https://github.com/VaishaliPurohit/FIS-OfficeMate</w:t>
        </w:r>
      </w:hyperlink>
    </w:p>
    <w:p w14:paraId="4B48A5CF" w14:textId="088552E6" w:rsidR="006E62F3" w:rsidRDefault="006E62F3" w:rsidP="00C52EFD">
      <w:pPr>
        <w:autoSpaceDE w:val="0"/>
        <w:autoSpaceDN w:val="0"/>
        <w:adjustRightInd w:val="0"/>
        <w:rPr>
          <w:rFonts w:ascii="AppleSystemUIFont" w:hAnsi="AppleSystemUIFont" w:cs="AppleSystemUIFont"/>
          <w:lang w:val="en-GB"/>
        </w:rPr>
      </w:pPr>
    </w:p>
    <w:p w14:paraId="7DCA0908" w14:textId="77777777" w:rsidR="006E62F3" w:rsidRDefault="006E62F3" w:rsidP="00C52EFD">
      <w:pPr>
        <w:autoSpaceDE w:val="0"/>
        <w:autoSpaceDN w:val="0"/>
        <w:adjustRightInd w:val="0"/>
        <w:rPr>
          <w:rFonts w:ascii="AppleSystemUIFont" w:hAnsi="AppleSystemUIFont" w:cs="AppleSystemUIFont"/>
          <w:lang w:val="en-GB"/>
        </w:rPr>
      </w:pPr>
    </w:p>
    <w:p w14:paraId="1E90051A" w14:textId="29755E22" w:rsidR="00C52EFD" w:rsidRDefault="006E62F3" w:rsidP="00C52EFD">
      <w:pPr>
        <w:autoSpaceDE w:val="0"/>
        <w:autoSpaceDN w:val="0"/>
        <w:adjustRightInd w:val="0"/>
        <w:rPr>
          <w:rFonts w:ascii="AppleSystemUIFont" w:hAnsi="AppleSystemUIFont" w:cs="AppleSystemUIFont"/>
          <w:lang w:val="en-GB"/>
        </w:rPr>
      </w:pPr>
      <w:r w:rsidRPr="006E62F3">
        <w:rPr>
          <w:rFonts w:ascii="AppleSystemUIFont" w:hAnsi="AppleSystemUIFont" w:cs="AppleSystemUIFont"/>
          <w:lang w:val="en-GB"/>
        </w:rPr>
        <w:t xml:space="preserve">6. </w:t>
      </w:r>
      <w:bookmarkStart w:id="37" w:name="_GoBack"/>
      <w:bookmarkEnd w:id="37"/>
      <w:r w:rsidR="00C52EFD" w:rsidRPr="00FE7176">
        <w:rPr>
          <w:rFonts w:ascii="AppleSystemUIFont" w:hAnsi="AppleSystemUIFont" w:cs="AppleSystemUIFont"/>
          <w:u w:val="single"/>
          <w:lang w:val="en-GB"/>
        </w:rPr>
        <w:t xml:space="preserve">Link to a three-minute demo </w:t>
      </w:r>
      <w:r w:rsidR="005A6DDC" w:rsidRPr="00FE7176">
        <w:rPr>
          <w:rFonts w:ascii="AppleSystemUIFont" w:hAnsi="AppleSystemUIFont" w:cs="AppleSystemUIFont"/>
          <w:u w:val="single"/>
          <w:lang w:val="en-GB"/>
        </w:rPr>
        <w:t>video</w:t>
      </w:r>
      <w:r w:rsidR="005A6DDC" w:rsidRPr="00FE7176">
        <w:rPr>
          <w:rFonts w:ascii="AppleSystemUIFont" w:hAnsi="AppleSystemUIFont" w:cs="AppleSystemUIFont"/>
          <w:lang w:val="en-GB"/>
        </w:rPr>
        <w:t>:</w:t>
      </w:r>
      <w:r w:rsidR="00C52EFD" w:rsidRPr="00FE7176">
        <w:rPr>
          <w:rFonts w:ascii="AppleSystemUIFont" w:hAnsi="AppleSystemUIFont" w:cs="AppleSystemUIFont"/>
          <w:lang w:val="en-GB"/>
        </w:rPr>
        <w:t xml:space="preserve"> Record a demo of your project, upload it to YouTube or Vimeo and share the URL. Three minutes is the maximum length. You can link to longer versions from your source code repository. Keep in mind that non-technical judges may rely on this more than technical documentation.</w:t>
      </w:r>
    </w:p>
    <w:p w14:paraId="4EFFE4FC" w14:textId="77777777" w:rsidR="00FE7176" w:rsidRDefault="00FE7176" w:rsidP="00FE7176">
      <w:pPr>
        <w:rPr>
          <w:rFonts w:ascii="Segoe UI" w:hAnsi="Segoe UI" w:cs="Segoe UI"/>
          <w:sz w:val="21"/>
          <w:szCs w:val="21"/>
        </w:rPr>
      </w:pPr>
      <w:hyperlink r:id="rId7" w:tgtFrame="_blank" w:tooltip="https://vimeo.com/426231017" w:history="1">
        <w:r>
          <w:rPr>
            <w:rStyle w:val="Hyperlink"/>
            <w:rFonts w:ascii="Segoe UI" w:hAnsi="Segoe UI" w:cs="Segoe UI"/>
            <w:sz w:val="21"/>
            <w:szCs w:val="21"/>
          </w:rPr>
          <w:t>https://vimeo.com/426231017</w:t>
        </w:r>
      </w:hyperlink>
    </w:p>
    <w:p w14:paraId="16206880" w14:textId="77777777" w:rsidR="00E77DA3" w:rsidRDefault="00E77DA3" w:rsidP="00C52EFD">
      <w:pPr>
        <w:autoSpaceDE w:val="0"/>
        <w:autoSpaceDN w:val="0"/>
        <w:adjustRightInd w:val="0"/>
        <w:rPr>
          <w:rFonts w:ascii="AppleSystemUIFont" w:hAnsi="AppleSystemUIFont" w:cs="AppleSystemUIFont"/>
          <w:lang w:val="en-GB"/>
        </w:rPr>
      </w:pPr>
    </w:p>
    <w:p w14:paraId="7455B6DC" w14:textId="32225D07" w:rsidR="00C52EFD" w:rsidRDefault="00735FD6" w:rsidP="00C52EFD">
      <w:pPr>
        <w:autoSpaceDE w:val="0"/>
        <w:autoSpaceDN w:val="0"/>
        <w:adjustRightInd w:val="0"/>
        <w:rPr>
          <w:rFonts w:ascii="AppleSystemUIFont" w:hAnsi="AppleSystemUIFont" w:cs="AppleSystemUIFont"/>
          <w:lang w:val="en-GB"/>
        </w:rPr>
      </w:pPr>
      <w:ins w:id="38" w:author="Kulkarni, Madhumeeta N" w:date="2020-06-05T13:49:00Z">
        <w:r>
          <w:rPr>
            <w:rFonts w:ascii="AppleSystemUIFont" w:hAnsi="AppleSystemUIFont" w:cs="AppleSystemUIFont"/>
            <w:lang w:val="en-GB"/>
          </w:rPr>
          <w:t>7</w:t>
        </w:r>
      </w:ins>
      <w:del w:id="39" w:author="Kulkarni, Madhumeeta N" w:date="2020-06-05T13:48:00Z">
        <w:r w:rsidR="00C52EFD" w:rsidDel="00735FD6">
          <w:rPr>
            <w:rFonts w:ascii="AppleSystemUIFont" w:hAnsi="AppleSystemUIFont" w:cs="AppleSystemUIFont"/>
            <w:lang w:val="en-GB"/>
          </w:rPr>
          <w:delText>7</w:delText>
        </w:r>
      </w:del>
      <w:r w:rsidR="00C52EFD">
        <w:rPr>
          <w:rFonts w:ascii="AppleSystemUIFont" w:hAnsi="AppleSystemUIFont" w:cs="AppleSystemUIFont"/>
          <w:lang w:val="en-GB"/>
        </w:rPr>
        <w:t xml:space="preserve">. List of one or more IBM Cloud Services or IBM Systems used in the solution. Your application can use additional data sets, libraries, and </w:t>
      </w:r>
      <w:r w:rsidR="005A6DDC">
        <w:rPr>
          <w:rFonts w:ascii="AppleSystemUIFont" w:hAnsi="AppleSystemUIFont" w:cs="AppleSystemUIFont"/>
          <w:lang w:val="en-GB"/>
        </w:rPr>
        <w:t>externally hosted</w:t>
      </w:r>
      <w:r w:rsidR="00C52EFD">
        <w:rPr>
          <w:rFonts w:ascii="AppleSystemUIFont" w:hAnsi="AppleSystemUIFont" w:cs="AppleSystemUIFont"/>
          <w:lang w:val="en-GB"/>
        </w:rPr>
        <w:t xml:space="preserve"> services to complement the IBM Cloud services or IBM Systems.</w:t>
      </w:r>
    </w:p>
    <w:p w14:paraId="17551740" w14:textId="77777777" w:rsidR="00E77DA3" w:rsidRDefault="00E77DA3" w:rsidP="00C52EFD">
      <w:pPr>
        <w:autoSpaceDE w:val="0"/>
        <w:autoSpaceDN w:val="0"/>
        <w:adjustRightInd w:val="0"/>
        <w:rPr>
          <w:rFonts w:ascii="AppleSystemUIFont" w:hAnsi="AppleSystemUIFont" w:cs="AppleSystemUIFont"/>
          <w:lang w:val="en-GB"/>
        </w:rPr>
      </w:pPr>
    </w:p>
    <w:p w14:paraId="3669B982" w14:textId="77777777" w:rsidR="00E60A99" w:rsidRDefault="005A6DDC"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Proposed:</w:t>
      </w:r>
    </w:p>
    <w:p w14:paraId="10FE801A" w14:textId="77777777" w:rsidR="00E60A99" w:rsidRDefault="00E60A99"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ab/>
      </w:r>
    </w:p>
    <w:p w14:paraId="1EC705EF" w14:textId="16EB8CE6" w:rsidR="002C3620" w:rsidRPr="00A62DC8" w:rsidRDefault="002C3620" w:rsidP="002C3620">
      <w:pPr>
        <w:pStyle w:val="ListParagraph"/>
        <w:numPr>
          <w:ilvl w:val="0"/>
          <w:numId w:val="8"/>
        </w:numPr>
        <w:autoSpaceDE w:val="0"/>
        <w:autoSpaceDN w:val="0"/>
        <w:adjustRightInd w:val="0"/>
        <w:rPr>
          <w:ins w:id="40" w:author="Kulkarni, Madhumeeta N" w:date="2020-06-05T13:32:00Z"/>
          <w:rFonts w:cstheme="minorHAnsi"/>
          <w:lang w:val="en-GB"/>
        </w:rPr>
      </w:pPr>
      <w:ins w:id="41" w:author="Kulkarni, Madhumeeta N" w:date="2020-06-05T13:32:00Z">
        <w:r w:rsidRPr="00A62DC8">
          <w:rPr>
            <w:rFonts w:cstheme="minorHAnsi"/>
            <w:lang w:val="en-GB"/>
          </w:rPr>
          <w:t>IBM CLOUD for Webhosting</w:t>
        </w:r>
      </w:ins>
    </w:p>
    <w:p w14:paraId="543B52C0" w14:textId="65891796" w:rsidR="002C3620" w:rsidRDefault="002C3620" w:rsidP="002C3620">
      <w:pPr>
        <w:pStyle w:val="ListParagraph"/>
        <w:numPr>
          <w:ilvl w:val="0"/>
          <w:numId w:val="8"/>
        </w:numPr>
        <w:autoSpaceDE w:val="0"/>
        <w:autoSpaceDN w:val="0"/>
        <w:adjustRightInd w:val="0"/>
        <w:rPr>
          <w:rFonts w:cstheme="minorHAnsi"/>
          <w:lang w:val="en-GB"/>
        </w:rPr>
      </w:pPr>
      <w:ins w:id="42" w:author="Kulkarni, Madhumeeta N" w:date="2020-06-05T13:32:00Z">
        <w:r w:rsidRPr="00A62DC8">
          <w:rPr>
            <w:rFonts w:cstheme="minorHAnsi"/>
            <w:lang w:val="en-GB"/>
          </w:rPr>
          <w:t>IBM Watson Suite</w:t>
        </w:r>
      </w:ins>
    </w:p>
    <w:p w14:paraId="575AD2FF" w14:textId="22BE1C66" w:rsidR="00212D9D" w:rsidRPr="00A62DC8" w:rsidRDefault="00212D9D" w:rsidP="002C3620">
      <w:pPr>
        <w:pStyle w:val="ListParagraph"/>
        <w:numPr>
          <w:ilvl w:val="0"/>
          <w:numId w:val="8"/>
        </w:numPr>
        <w:autoSpaceDE w:val="0"/>
        <w:autoSpaceDN w:val="0"/>
        <w:adjustRightInd w:val="0"/>
        <w:rPr>
          <w:ins w:id="43" w:author="Kulkarni, Madhumeeta N" w:date="2020-06-05T13:32:00Z"/>
          <w:rFonts w:cstheme="minorHAnsi"/>
          <w:lang w:val="en-GB"/>
        </w:rPr>
      </w:pPr>
      <w:r>
        <w:rPr>
          <w:rFonts w:cstheme="minorHAnsi"/>
          <w:lang w:val="en-GB"/>
        </w:rPr>
        <w:t>IBM DataOps</w:t>
      </w:r>
    </w:p>
    <w:p w14:paraId="467D4F0C" w14:textId="1B1DDFB9" w:rsidR="002C3620" w:rsidRPr="00A62DC8" w:rsidRDefault="00212D9D" w:rsidP="002C3620">
      <w:pPr>
        <w:pStyle w:val="ListParagraph"/>
        <w:numPr>
          <w:ilvl w:val="0"/>
          <w:numId w:val="8"/>
        </w:numPr>
        <w:autoSpaceDE w:val="0"/>
        <w:autoSpaceDN w:val="0"/>
        <w:adjustRightInd w:val="0"/>
        <w:rPr>
          <w:ins w:id="44" w:author="Kulkarni, Madhumeeta N" w:date="2020-06-05T13:32:00Z"/>
          <w:rFonts w:cstheme="minorHAnsi"/>
          <w:lang w:val="en-GB"/>
        </w:rPr>
      </w:pPr>
      <w:del w:id="45" w:author="Kulkarni, Madhumeeta N" w:date="2020-06-05T13:50:00Z">
        <w:r w:rsidDel="008E19F6">
          <w:rPr>
            <w:rFonts w:cstheme="minorHAnsi"/>
            <w:lang w:val="en-GB"/>
          </w:rPr>
          <w:delText xml:space="preserve">Node </w:delText>
        </w:r>
      </w:del>
      <w:ins w:id="46" w:author="Kulkarni, Madhumeeta N" w:date="2020-06-05T13:32:00Z">
        <w:r w:rsidR="002C3620" w:rsidRPr="00A62DC8">
          <w:rPr>
            <w:rFonts w:cstheme="minorHAnsi"/>
            <w:lang w:val="en-GB"/>
          </w:rPr>
          <w:t>Cloud databases on IBM Cloud™ (Mango DB) or Cloudant</w:t>
        </w:r>
      </w:ins>
    </w:p>
    <w:p w14:paraId="0E85310D" w14:textId="1FCF15D7" w:rsidR="00E60A99" w:rsidRPr="00E60A99" w:rsidDel="002C3620" w:rsidRDefault="00E60A99" w:rsidP="00E60A99">
      <w:pPr>
        <w:pStyle w:val="ListParagraph"/>
        <w:numPr>
          <w:ilvl w:val="0"/>
          <w:numId w:val="5"/>
        </w:numPr>
        <w:autoSpaceDE w:val="0"/>
        <w:autoSpaceDN w:val="0"/>
        <w:adjustRightInd w:val="0"/>
        <w:rPr>
          <w:del w:id="47" w:author="Kulkarni, Madhumeeta N" w:date="2020-06-05T13:32:00Z"/>
          <w:rFonts w:ascii="AppleSystemUIFont" w:hAnsi="AppleSystemUIFont" w:cs="AppleSystemUIFont"/>
          <w:lang w:val="en-GB"/>
        </w:rPr>
      </w:pPr>
      <w:del w:id="48" w:author="Kulkarni, Madhumeeta N" w:date="2020-06-05T13:32:00Z">
        <w:r w:rsidRPr="00E60A99" w:rsidDel="002C3620">
          <w:rPr>
            <w:rFonts w:ascii="AppleSystemUIFont" w:hAnsi="AppleSystemUIFont" w:cs="AppleSystemUIFont"/>
            <w:lang w:val="en-GB"/>
          </w:rPr>
          <w:delText>IBM Watson</w:delText>
        </w:r>
      </w:del>
    </w:p>
    <w:p w14:paraId="43C2C308" w14:textId="4BBCA306" w:rsidR="002C3620" w:rsidDel="002C3620" w:rsidRDefault="00E60A99" w:rsidP="00E60A99">
      <w:pPr>
        <w:pStyle w:val="ListParagraph"/>
        <w:numPr>
          <w:ilvl w:val="0"/>
          <w:numId w:val="5"/>
        </w:numPr>
        <w:autoSpaceDE w:val="0"/>
        <w:autoSpaceDN w:val="0"/>
        <w:adjustRightInd w:val="0"/>
        <w:rPr>
          <w:del w:id="49" w:author="Kulkarni, Madhumeeta N" w:date="2020-06-05T13:32:00Z"/>
          <w:rFonts w:ascii="AppleSystemUIFont" w:hAnsi="AppleSystemUIFont" w:cs="AppleSystemUIFont"/>
          <w:lang w:val="en-GB"/>
        </w:rPr>
      </w:pPr>
      <w:del w:id="50" w:author="Kulkarni, Madhumeeta N" w:date="2020-06-05T13:32:00Z">
        <w:r w:rsidDel="002C3620">
          <w:rPr>
            <w:rFonts w:ascii="AppleSystemUIFont" w:hAnsi="AppleSystemUIFont" w:cs="AppleSystemUIFont"/>
            <w:lang w:val="en-GB"/>
          </w:rPr>
          <w:delText xml:space="preserve">IBM cloud for Web hosting </w:delText>
        </w:r>
      </w:del>
    </w:p>
    <w:p w14:paraId="68608AF6" w14:textId="77777777" w:rsidR="00E60A99" w:rsidRPr="00E60A99" w:rsidRDefault="00E60A99" w:rsidP="00E60A99">
      <w:pPr>
        <w:pStyle w:val="ListParagraph"/>
        <w:autoSpaceDE w:val="0"/>
        <w:autoSpaceDN w:val="0"/>
        <w:adjustRightInd w:val="0"/>
        <w:ind w:left="1080"/>
        <w:rPr>
          <w:rFonts w:ascii="AppleSystemUIFont" w:hAnsi="AppleSystemUIFont" w:cs="AppleSystemUIFont"/>
          <w:lang w:val="en-GB"/>
        </w:rPr>
      </w:pPr>
    </w:p>
    <w:p w14:paraId="5ABFF980" w14:textId="77777777" w:rsidR="00C52EFD" w:rsidRDefault="00C52EFD"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8. Your email address and the email addresses of up to four additional team members. Each team member needs to be registered. You can only be part of one team of up to 5 members, and your team can only submit one application.</w:t>
      </w:r>
    </w:p>
    <w:p w14:paraId="11D38030" w14:textId="77777777" w:rsidR="00C52EFD" w:rsidRPr="00584171" w:rsidRDefault="00584171" w:rsidP="00584171">
      <w:pPr>
        <w:autoSpaceDE w:val="0"/>
        <w:autoSpaceDN w:val="0"/>
        <w:adjustRightInd w:val="0"/>
        <w:spacing w:after="40"/>
        <w:ind w:firstLine="720"/>
        <w:rPr>
          <w:rFonts w:ascii="AppleSystemUIFontBold" w:hAnsi="AppleSystemUIFontBold" w:cs="AppleSystemUIFontBold"/>
          <w:lang w:val="en-GB"/>
        </w:rPr>
      </w:pPr>
      <w:r w:rsidRPr="00584171">
        <w:rPr>
          <w:rFonts w:ascii="AppleSystemUIFontBold" w:hAnsi="AppleSystemUIFontBold" w:cs="AppleSystemUIFontBold"/>
          <w:lang w:val="en-GB"/>
        </w:rPr>
        <w:t xml:space="preserve">1. </w:t>
      </w:r>
      <w:hyperlink r:id="rId8" w:history="1">
        <w:r w:rsidRPr="00584171">
          <w:rPr>
            <w:rStyle w:val="Hyperlink"/>
            <w:rFonts w:ascii="AppleSystemUIFontBold" w:hAnsi="AppleSystemUIFontBold" w:cs="AppleSystemUIFontBold"/>
            <w:u w:val="none"/>
            <w:lang w:val="en-GB"/>
          </w:rPr>
          <w:t>Madhumeeta.kulkarni@fisglobal.com</w:t>
        </w:r>
      </w:hyperlink>
    </w:p>
    <w:p w14:paraId="79E97F5C" w14:textId="77777777" w:rsidR="00584171" w:rsidRPr="00584171" w:rsidRDefault="00584171" w:rsidP="00584171">
      <w:pPr>
        <w:autoSpaceDE w:val="0"/>
        <w:autoSpaceDN w:val="0"/>
        <w:adjustRightInd w:val="0"/>
        <w:spacing w:after="40"/>
        <w:ind w:firstLine="720"/>
        <w:rPr>
          <w:rFonts w:ascii="AppleSystemUIFontBold" w:hAnsi="AppleSystemUIFontBold" w:cs="AppleSystemUIFontBold"/>
          <w:lang w:val="en-GB"/>
        </w:rPr>
      </w:pPr>
      <w:r w:rsidRPr="00584171">
        <w:rPr>
          <w:rFonts w:ascii="AppleSystemUIFontBold" w:hAnsi="AppleSystemUIFontBold" w:cs="AppleSystemUIFontBold"/>
          <w:lang w:val="en-GB"/>
        </w:rPr>
        <w:t xml:space="preserve">2. </w:t>
      </w:r>
      <w:hyperlink r:id="rId9" w:history="1">
        <w:r w:rsidRPr="00584171">
          <w:rPr>
            <w:rStyle w:val="Hyperlink"/>
            <w:rFonts w:ascii="AppleSystemUIFontBold" w:hAnsi="AppleSystemUIFontBold" w:cs="AppleSystemUIFontBold"/>
            <w:u w:val="none"/>
            <w:lang w:val="en-GB"/>
          </w:rPr>
          <w:t>Vaishali.purohit@fisglobal.com</w:t>
        </w:r>
      </w:hyperlink>
    </w:p>
    <w:p w14:paraId="0DC7E908" w14:textId="77777777" w:rsidR="00584171" w:rsidRPr="00584171" w:rsidRDefault="00584171" w:rsidP="00584171">
      <w:pPr>
        <w:autoSpaceDE w:val="0"/>
        <w:autoSpaceDN w:val="0"/>
        <w:adjustRightInd w:val="0"/>
        <w:spacing w:after="40"/>
        <w:ind w:firstLine="720"/>
        <w:rPr>
          <w:rFonts w:ascii="AppleSystemUIFontBold" w:hAnsi="AppleSystemUIFontBold" w:cs="AppleSystemUIFontBold"/>
          <w:lang w:val="en-GB"/>
        </w:rPr>
      </w:pPr>
      <w:r w:rsidRPr="00584171">
        <w:rPr>
          <w:rFonts w:ascii="AppleSystemUIFontBold" w:hAnsi="AppleSystemUIFontBold" w:cs="AppleSystemUIFontBold"/>
          <w:lang w:val="en-GB"/>
        </w:rPr>
        <w:t xml:space="preserve">3. </w:t>
      </w:r>
      <w:hyperlink r:id="rId10" w:history="1">
        <w:r w:rsidRPr="00584171">
          <w:rPr>
            <w:rStyle w:val="Hyperlink"/>
            <w:rFonts w:ascii="AppleSystemUIFontBold" w:hAnsi="AppleSystemUIFontBold" w:cs="AppleSystemUIFontBold"/>
            <w:u w:val="none"/>
            <w:lang w:val="en-GB"/>
          </w:rPr>
          <w:t>Manisha.bapat@fisglobal.com</w:t>
        </w:r>
      </w:hyperlink>
    </w:p>
    <w:p w14:paraId="49438E14" w14:textId="77777777" w:rsidR="00584171" w:rsidRPr="00584171" w:rsidRDefault="00584171" w:rsidP="00584171">
      <w:pPr>
        <w:autoSpaceDE w:val="0"/>
        <w:autoSpaceDN w:val="0"/>
        <w:adjustRightInd w:val="0"/>
        <w:spacing w:after="40"/>
        <w:ind w:firstLine="720"/>
        <w:rPr>
          <w:rFonts w:ascii="AppleSystemUIFontBold" w:hAnsi="AppleSystemUIFontBold" w:cs="AppleSystemUIFontBold"/>
          <w:lang w:val="en-GB"/>
        </w:rPr>
      </w:pPr>
      <w:r w:rsidRPr="00584171">
        <w:rPr>
          <w:rFonts w:ascii="AppleSystemUIFontBold" w:hAnsi="AppleSystemUIFontBold" w:cs="AppleSystemUIFontBold"/>
          <w:lang w:val="en-GB"/>
        </w:rPr>
        <w:t xml:space="preserve">4. </w:t>
      </w:r>
      <w:hyperlink r:id="rId11" w:history="1">
        <w:r w:rsidRPr="00584171">
          <w:rPr>
            <w:rStyle w:val="Hyperlink"/>
            <w:rFonts w:ascii="AppleSystemUIFontBold" w:hAnsi="AppleSystemUIFontBold" w:cs="AppleSystemUIFontBold"/>
            <w:u w:val="none"/>
            <w:lang w:val="en-GB"/>
          </w:rPr>
          <w:t>Anuja.kurane@fisglobal.com</w:t>
        </w:r>
      </w:hyperlink>
    </w:p>
    <w:sectPr w:rsidR="00584171" w:rsidRPr="00584171" w:rsidSect="00EB0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27EB"/>
    <w:multiLevelType w:val="hybridMultilevel"/>
    <w:tmpl w:val="B748D244"/>
    <w:lvl w:ilvl="0" w:tplc="B48A8A78">
      <w:start w:val="5"/>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329C2"/>
    <w:multiLevelType w:val="hybridMultilevel"/>
    <w:tmpl w:val="5CA82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DF25FC"/>
    <w:multiLevelType w:val="hybridMultilevel"/>
    <w:tmpl w:val="71CC1886"/>
    <w:lvl w:ilvl="0" w:tplc="213C8734">
      <w:start w:val="4"/>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061DFF"/>
    <w:multiLevelType w:val="hybridMultilevel"/>
    <w:tmpl w:val="0C6857BA"/>
    <w:lvl w:ilvl="0" w:tplc="F9723BAC">
      <w:start w:val="1"/>
      <w:numFmt w:val="bullet"/>
      <w:lvlText w:val=""/>
      <w:lvlJc w:val="left"/>
      <w:pPr>
        <w:tabs>
          <w:tab w:val="num" w:pos="720"/>
        </w:tabs>
        <w:ind w:left="720" w:hanging="360"/>
      </w:pPr>
      <w:rPr>
        <w:rFonts w:ascii="Wingdings" w:hAnsi="Wingdings" w:hint="default"/>
      </w:rPr>
    </w:lvl>
    <w:lvl w:ilvl="1" w:tplc="B428D354">
      <w:start w:val="276"/>
      <w:numFmt w:val="bullet"/>
      <w:lvlText w:val=""/>
      <w:lvlJc w:val="left"/>
      <w:pPr>
        <w:tabs>
          <w:tab w:val="num" w:pos="1440"/>
        </w:tabs>
        <w:ind w:left="1440" w:hanging="360"/>
      </w:pPr>
      <w:rPr>
        <w:rFonts w:ascii="Wingdings" w:hAnsi="Wingdings" w:hint="default"/>
      </w:rPr>
    </w:lvl>
    <w:lvl w:ilvl="2" w:tplc="C2027564" w:tentative="1">
      <w:start w:val="1"/>
      <w:numFmt w:val="bullet"/>
      <w:lvlText w:val=""/>
      <w:lvlJc w:val="left"/>
      <w:pPr>
        <w:tabs>
          <w:tab w:val="num" w:pos="2160"/>
        </w:tabs>
        <w:ind w:left="2160" w:hanging="360"/>
      </w:pPr>
      <w:rPr>
        <w:rFonts w:ascii="Wingdings" w:hAnsi="Wingdings" w:hint="default"/>
      </w:rPr>
    </w:lvl>
    <w:lvl w:ilvl="3" w:tplc="DAD6C9C0" w:tentative="1">
      <w:start w:val="1"/>
      <w:numFmt w:val="bullet"/>
      <w:lvlText w:val=""/>
      <w:lvlJc w:val="left"/>
      <w:pPr>
        <w:tabs>
          <w:tab w:val="num" w:pos="2880"/>
        </w:tabs>
        <w:ind w:left="2880" w:hanging="360"/>
      </w:pPr>
      <w:rPr>
        <w:rFonts w:ascii="Wingdings" w:hAnsi="Wingdings" w:hint="default"/>
      </w:rPr>
    </w:lvl>
    <w:lvl w:ilvl="4" w:tplc="4580D2BA" w:tentative="1">
      <w:start w:val="1"/>
      <w:numFmt w:val="bullet"/>
      <w:lvlText w:val=""/>
      <w:lvlJc w:val="left"/>
      <w:pPr>
        <w:tabs>
          <w:tab w:val="num" w:pos="3600"/>
        </w:tabs>
        <w:ind w:left="3600" w:hanging="360"/>
      </w:pPr>
      <w:rPr>
        <w:rFonts w:ascii="Wingdings" w:hAnsi="Wingdings" w:hint="default"/>
      </w:rPr>
    </w:lvl>
    <w:lvl w:ilvl="5" w:tplc="E1DC3386" w:tentative="1">
      <w:start w:val="1"/>
      <w:numFmt w:val="bullet"/>
      <w:lvlText w:val=""/>
      <w:lvlJc w:val="left"/>
      <w:pPr>
        <w:tabs>
          <w:tab w:val="num" w:pos="4320"/>
        </w:tabs>
        <w:ind w:left="4320" w:hanging="360"/>
      </w:pPr>
      <w:rPr>
        <w:rFonts w:ascii="Wingdings" w:hAnsi="Wingdings" w:hint="default"/>
      </w:rPr>
    </w:lvl>
    <w:lvl w:ilvl="6" w:tplc="E4A429D6" w:tentative="1">
      <w:start w:val="1"/>
      <w:numFmt w:val="bullet"/>
      <w:lvlText w:val=""/>
      <w:lvlJc w:val="left"/>
      <w:pPr>
        <w:tabs>
          <w:tab w:val="num" w:pos="5040"/>
        </w:tabs>
        <w:ind w:left="5040" w:hanging="360"/>
      </w:pPr>
      <w:rPr>
        <w:rFonts w:ascii="Wingdings" w:hAnsi="Wingdings" w:hint="default"/>
      </w:rPr>
    </w:lvl>
    <w:lvl w:ilvl="7" w:tplc="7270CDCE" w:tentative="1">
      <w:start w:val="1"/>
      <w:numFmt w:val="bullet"/>
      <w:lvlText w:val=""/>
      <w:lvlJc w:val="left"/>
      <w:pPr>
        <w:tabs>
          <w:tab w:val="num" w:pos="5760"/>
        </w:tabs>
        <w:ind w:left="5760" w:hanging="360"/>
      </w:pPr>
      <w:rPr>
        <w:rFonts w:ascii="Wingdings" w:hAnsi="Wingdings" w:hint="default"/>
      </w:rPr>
    </w:lvl>
    <w:lvl w:ilvl="8" w:tplc="0E5E9A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A6EA6"/>
    <w:multiLevelType w:val="hybridMultilevel"/>
    <w:tmpl w:val="B4C2F746"/>
    <w:lvl w:ilvl="0" w:tplc="F8707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9E50DEB"/>
    <w:multiLevelType w:val="hybridMultilevel"/>
    <w:tmpl w:val="3D5AF4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8D5664"/>
    <w:multiLevelType w:val="hybridMultilevel"/>
    <w:tmpl w:val="F8C2E66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AD5F43"/>
    <w:multiLevelType w:val="hybridMultilevel"/>
    <w:tmpl w:val="822C5780"/>
    <w:lvl w:ilvl="0" w:tplc="164CA852">
      <w:start w:val="1"/>
      <w:numFmt w:val="bullet"/>
      <w:lvlText w:val=""/>
      <w:lvlJc w:val="left"/>
      <w:pPr>
        <w:tabs>
          <w:tab w:val="num" w:pos="720"/>
        </w:tabs>
        <w:ind w:left="72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196A7EA2" w:tentative="1">
      <w:start w:val="1"/>
      <w:numFmt w:val="bullet"/>
      <w:lvlText w:val=""/>
      <w:lvlJc w:val="left"/>
      <w:pPr>
        <w:tabs>
          <w:tab w:val="num" w:pos="2160"/>
        </w:tabs>
        <w:ind w:left="2160" w:hanging="360"/>
      </w:pPr>
      <w:rPr>
        <w:rFonts w:ascii="Wingdings" w:hAnsi="Wingdings" w:hint="default"/>
      </w:rPr>
    </w:lvl>
    <w:lvl w:ilvl="3" w:tplc="AB661832" w:tentative="1">
      <w:start w:val="1"/>
      <w:numFmt w:val="bullet"/>
      <w:lvlText w:val=""/>
      <w:lvlJc w:val="left"/>
      <w:pPr>
        <w:tabs>
          <w:tab w:val="num" w:pos="2880"/>
        </w:tabs>
        <w:ind w:left="2880" w:hanging="360"/>
      </w:pPr>
      <w:rPr>
        <w:rFonts w:ascii="Wingdings" w:hAnsi="Wingdings" w:hint="default"/>
      </w:rPr>
    </w:lvl>
    <w:lvl w:ilvl="4" w:tplc="A89260FE" w:tentative="1">
      <w:start w:val="1"/>
      <w:numFmt w:val="bullet"/>
      <w:lvlText w:val=""/>
      <w:lvlJc w:val="left"/>
      <w:pPr>
        <w:tabs>
          <w:tab w:val="num" w:pos="3600"/>
        </w:tabs>
        <w:ind w:left="3600" w:hanging="360"/>
      </w:pPr>
      <w:rPr>
        <w:rFonts w:ascii="Wingdings" w:hAnsi="Wingdings" w:hint="default"/>
      </w:rPr>
    </w:lvl>
    <w:lvl w:ilvl="5" w:tplc="5A0C0D86" w:tentative="1">
      <w:start w:val="1"/>
      <w:numFmt w:val="bullet"/>
      <w:lvlText w:val=""/>
      <w:lvlJc w:val="left"/>
      <w:pPr>
        <w:tabs>
          <w:tab w:val="num" w:pos="4320"/>
        </w:tabs>
        <w:ind w:left="4320" w:hanging="360"/>
      </w:pPr>
      <w:rPr>
        <w:rFonts w:ascii="Wingdings" w:hAnsi="Wingdings" w:hint="default"/>
      </w:rPr>
    </w:lvl>
    <w:lvl w:ilvl="6" w:tplc="0D783186" w:tentative="1">
      <w:start w:val="1"/>
      <w:numFmt w:val="bullet"/>
      <w:lvlText w:val=""/>
      <w:lvlJc w:val="left"/>
      <w:pPr>
        <w:tabs>
          <w:tab w:val="num" w:pos="5040"/>
        </w:tabs>
        <w:ind w:left="5040" w:hanging="360"/>
      </w:pPr>
      <w:rPr>
        <w:rFonts w:ascii="Wingdings" w:hAnsi="Wingdings" w:hint="default"/>
      </w:rPr>
    </w:lvl>
    <w:lvl w:ilvl="7" w:tplc="5406EDB0" w:tentative="1">
      <w:start w:val="1"/>
      <w:numFmt w:val="bullet"/>
      <w:lvlText w:val=""/>
      <w:lvlJc w:val="left"/>
      <w:pPr>
        <w:tabs>
          <w:tab w:val="num" w:pos="5760"/>
        </w:tabs>
        <w:ind w:left="5760" w:hanging="360"/>
      </w:pPr>
      <w:rPr>
        <w:rFonts w:ascii="Wingdings" w:hAnsi="Wingdings" w:hint="default"/>
      </w:rPr>
    </w:lvl>
    <w:lvl w:ilvl="8" w:tplc="1FF0864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3D70BC"/>
    <w:multiLevelType w:val="hybridMultilevel"/>
    <w:tmpl w:val="62F615CA"/>
    <w:lvl w:ilvl="0" w:tplc="EA74EB0A">
      <w:start w:val="1"/>
      <w:numFmt w:val="decimal"/>
      <w:lvlText w:val="%1."/>
      <w:lvlJc w:val="left"/>
      <w:pPr>
        <w:ind w:left="1080" w:hanging="36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78C2866"/>
    <w:multiLevelType w:val="hybridMultilevel"/>
    <w:tmpl w:val="FCBED28C"/>
    <w:lvl w:ilvl="0" w:tplc="4009000F">
      <w:start w:val="1"/>
      <w:numFmt w:val="decimal"/>
      <w:lvlText w:val="%1."/>
      <w:lvlJc w:val="left"/>
      <w:pPr>
        <w:ind w:left="86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3"/>
  </w:num>
  <w:num w:numId="3">
    <w:abstractNumId w:val="9"/>
  </w:num>
  <w:num w:numId="4">
    <w:abstractNumId w:val="1"/>
  </w:num>
  <w:num w:numId="5">
    <w:abstractNumId w:val="4"/>
  </w:num>
  <w:num w:numId="6">
    <w:abstractNumId w:val="8"/>
  </w:num>
  <w:num w:numId="7">
    <w:abstractNumId w:val="5"/>
  </w:num>
  <w:num w:numId="8">
    <w:abstractNumId w:val="6"/>
  </w:num>
  <w:num w:numId="9">
    <w:abstractNumId w:val="2"/>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ulkarni, Madhumeeta N">
    <w15:presenceInfo w15:providerId="AD" w15:userId="S::Madhumeeta.Kulkarni@FISGLOBAL.COM::ecf1ddd7-f9dd-4ed7-be01-7c2bd02fba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FD"/>
    <w:rsid w:val="00121F0C"/>
    <w:rsid w:val="00212D9D"/>
    <w:rsid w:val="002C3620"/>
    <w:rsid w:val="00340AF2"/>
    <w:rsid w:val="003950D8"/>
    <w:rsid w:val="004504CE"/>
    <w:rsid w:val="00552D3D"/>
    <w:rsid w:val="005617B6"/>
    <w:rsid w:val="00584171"/>
    <w:rsid w:val="005A6DDC"/>
    <w:rsid w:val="006022AB"/>
    <w:rsid w:val="00693ABF"/>
    <w:rsid w:val="006D7CF7"/>
    <w:rsid w:val="006E62F3"/>
    <w:rsid w:val="006F21B0"/>
    <w:rsid w:val="00730E10"/>
    <w:rsid w:val="00735FD6"/>
    <w:rsid w:val="007667F9"/>
    <w:rsid w:val="007D1930"/>
    <w:rsid w:val="008E19F6"/>
    <w:rsid w:val="00987A7E"/>
    <w:rsid w:val="00B6015C"/>
    <w:rsid w:val="00B734B9"/>
    <w:rsid w:val="00BB3CFF"/>
    <w:rsid w:val="00BD0BE6"/>
    <w:rsid w:val="00BF1161"/>
    <w:rsid w:val="00C52EFD"/>
    <w:rsid w:val="00CF2E5D"/>
    <w:rsid w:val="00DA60F4"/>
    <w:rsid w:val="00E37979"/>
    <w:rsid w:val="00E60A99"/>
    <w:rsid w:val="00E77DA3"/>
    <w:rsid w:val="00EB5C38"/>
    <w:rsid w:val="00FB3C38"/>
    <w:rsid w:val="00FE7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BA66"/>
  <w15:chartTrackingRefBased/>
  <w15:docId w15:val="{842D5BFA-3024-4698-9DE1-7CAC7107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EF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5D"/>
    <w:pPr>
      <w:ind w:left="720"/>
      <w:contextualSpacing/>
    </w:pPr>
  </w:style>
  <w:style w:type="character" w:styleId="Hyperlink">
    <w:name w:val="Hyperlink"/>
    <w:basedOn w:val="DefaultParagraphFont"/>
    <w:uiPriority w:val="99"/>
    <w:unhideWhenUsed/>
    <w:rsid w:val="00584171"/>
    <w:rPr>
      <w:color w:val="0563C1" w:themeColor="hyperlink"/>
      <w:u w:val="single"/>
    </w:rPr>
  </w:style>
  <w:style w:type="character" w:styleId="UnresolvedMention">
    <w:name w:val="Unresolved Mention"/>
    <w:basedOn w:val="DefaultParagraphFont"/>
    <w:uiPriority w:val="99"/>
    <w:semiHidden/>
    <w:unhideWhenUsed/>
    <w:rsid w:val="00584171"/>
    <w:rPr>
      <w:color w:val="605E5C"/>
      <w:shd w:val="clear" w:color="auto" w:fill="E1DFDD"/>
    </w:rPr>
  </w:style>
  <w:style w:type="paragraph" w:styleId="BalloonText">
    <w:name w:val="Balloon Text"/>
    <w:basedOn w:val="Normal"/>
    <w:link w:val="BalloonTextChar"/>
    <w:uiPriority w:val="99"/>
    <w:semiHidden/>
    <w:unhideWhenUsed/>
    <w:rsid w:val="00B601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4659">
      <w:bodyDiv w:val="1"/>
      <w:marLeft w:val="0"/>
      <w:marRight w:val="0"/>
      <w:marTop w:val="0"/>
      <w:marBottom w:val="0"/>
      <w:divBdr>
        <w:top w:val="none" w:sz="0" w:space="0" w:color="auto"/>
        <w:left w:val="none" w:sz="0" w:space="0" w:color="auto"/>
        <w:bottom w:val="none" w:sz="0" w:space="0" w:color="auto"/>
        <w:right w:val="none" w:sz="0" w:space="0" w:color="auto"/>
      </w:divBdr>
      <w:divsChild>
        <w:div w:id="139538559">
          <w:marLeft w:val="0"/>
          <w:marRight w:val="0"/>
          <w:marTop w:val="0"/>
          <w:marBottom w:val="0"/>
          <w:divBdr>
            <w:top w:val="none" w:sz="0" w:space="0" w:color="auto"/>
            <w:left w:val="none" w:sz="0" w:space="0" w:color="auto"/>
            <w:bottom w:val="none" w:sz="0" w:space="0" w:color="auto"/>
            <w:right w:val="none" w:sz="0" w:space="0" w:color="auto"/>
          </w:divBdr>
        </w:div>
      </w:divsChild>
    </w:div>
    <w:div w:id="764805681">
      <w:bodyDiv w:val="1"/>
      <w:marLeft w:val="0"/>
      <w:marRight w:val="0"/>
      <w:marTop w:val="0"/>
      <w:marBottom w:val="0"/>
      <w:divBdr>
        <w:top w:val="none" w:sz="0" w:space="0" w:color="auto"/>
        <w:left w:val="none" w:sz="0" w:space="0" w:color="auto"/>
        <w:bottom w:val="none" w:sz="0" w:space="0" w:color="auto"/>
        <w:right w:val="none" w:sz="0" w:space="0" w:color="auto"/>
      </w:divBdr>
      <w:divsChild>
        <w:div w:id="633606730">
          <w:marLeft w:val="0"/>
          <w:marRight w:val="0"/>
          <w:marTop w:val="0"/>
          <w:marBottom w:val="0"/>
          <w:divBdr>
            <w:top w:val="none" w:sz="0" w:space="0" w:color="auto"/>
            <w:left w:val="none" w:sz="0" w:space="0" w:color="auto"/>
            <w:bottom w:val="none" w:sz="0" w:space="0" w:color="auto"/>
            <w:right w:val="none" w:sz="0" w:space="0" w:color="auto"/>
          </w:divBdr>
        </w:div>
      </w:divsChild>
    </w:div>
    <w:div w:id="767695545">
      <w:bodyDiv w:val="1"/>
      <w:marLeft w:val="0"/>
      <w:marRight w:val="0"/>
      <w:marTop w:val="0"/>
      <w:marBottom w:val="0"/>
      <w:divBdr>
        <w:top w:val="none" w:sz="0" w:space="0" w:color="auto"/>
        <w:left w:val="none" w:sz="0" w:space="0" w:color="auto"/>
        <w:bottom w:val="none" w:sz="0" w:space="0" w:color="auto"/>
        <w:right w:val="none" w:sz="0" w:space="0" w:color="auto"/>
      </w:divBdr>
      <w:divsChild>
        <w:div w:id="491914850">
          <w:marLeft w:val="288"/>
          <w:marRight w:val="0"/>
          <w:marTop w:val="240"/>
          <w:marBottom w:val="0"/>
          <w:divBdr>
            <w:top w:val="none" w:sz="0" w:space="0" w:color="auto"/>
            <w:left w:val="none" w:sz="0" w:space="0" w:color="auto"/>
            <w:bottom w:val="none" w:sz="0" w:space="0" w:color="auto"/>
            <w:right w:val="none" w:sz="0" w:space="0" w:color="auto"/>
          </w:divBdr>
        </w:div>
        <w:div w:id="1911579209">
          <w:marLeft w:val="288"/>
          <w:marRight w:val="0"/>
          <w:marTop w:val="240"/>
          <w:marBottom w:val="0"/>
          <w:divBdr>
            <w:top w:val="none" w:sz="0" w:space="0" w:color="auto"/>
            <w:left w:val="none" w:sz="0" w:space="0" w:color="auto"/>
            <w:bottom w:val="none" w:sz="0" w:space="0" w:color="auto"/>
            <w:right w:val="none" w:sz="0" w:space="0" w:color="auto"/>
          </w:divBdr>
        </w:div>
        <w:div w:id="1908881144">
          <w:marLeft w:val="576"/>
          <w:marRight w:val="0"/>
          <w:marTop w:val="120"/>
          <w:marBottom w:val="0"/>
          <w:divBdr>
            <w:top w:val="none" w:sz="0" w:space="0" w:color="auto"/>
            <w:left w:val="none" w:sz="0" w:space="0" w:color="auto"/>
            <w:bottom w:val="none" w:sz="0" w:space="0" w:color="auto"/>
            <w:right w:val="none" w:sz="0" w:space="0" w:color="auto"/>
          </w:divBdr>
        </w:div>
        <w:div w:id="1665236360">
          <w:marLeft w:val="576"/>
          <w:marRight w:val="0"/>
          <w:marTop w:val="120"/>
          <w:marBottom w:val="0"/>
          <w:divBdr>
            <w:top w:val="none" w:sz="0" w:space="0" w:color="auto"/>
            <w:left w:val="none" w:sz="0" w:space="0" w:color="auto"/>
            <w:bottom w:val="none" w:sz="0" w:space="0" w:color="auto"/>
            <w:right w:val="none" w:sz="0" w:space="0" w:color="auto"/>
          </w:divBdr>
        </w:div>
        <w:div w:id="399643323">
          <w:marLeft w:val="576"/>
          <w:marRight w:val="0"/>
          <w:marTop w:val="120"/>
          <w:marBottom w:val="0"/>
          <w:divBdr>
            <w:top w:val="none" w:sz="0" w:space="0" w:color="auto"/>
            <w:left w:val="none" w:sz="0" w:space="0" w:color="auto"/>
            <w:bottom w:val="none" w:sz="0" w:space="0" w:color="auto"/>
            <w:right w:val="none" w:sz="0" w:space="0" w:color="auto"/>
          </w:divBdr>
        </w:div>
        <w:div w:id="991104006">
          <w:marLeft w:val="288"/>
          <w:marRight w:val="0"/>
          <w:marTop w:val="240"/>
          <w:marBottom w:val="0"/>
          <w:divBdr>
            <w:top w:val="none" w:sz="0" w:space="0" w:color="auto"/>
            <w:left w:val="none" w:sz="0" w:space="0" w:color="auto"/>
            <w:bottom w:val="none" w:sz="0" w:space="0" w:color="auto"/>
            <w:right w:val="none" w:sz="0" w:space="0" w:color="auto"/>
          </w:divBdr>
        </w:div>
        <w:div w:id="92285662">
          <w:marLeft w:val="288"/>
          <w:marRight w:val="0"/>
          <w:marTop w:val="240"/>
          <w:marBottom w:val="0"/>
          <w:divBdr>
            <w:top w:val="none" w:sz="0" w:space="0" w:color="auto"/>
            <w:left w:val="none" w:sz="0" w:space="0" w:color="auto"/>
            <w:bottom w:val="none" w:sz="0" w:space="0" w:color="auto"/>
            <w:right w:val="none" w:sz="0" w:space="0" w:color="auto"/>
          </w:divBdr>
        </w:div>
        <w:div w:id="660691758">
          <w:marLeft w:val="288"/>
          <w:marRight w:val="0"/>
          <w:marTop w:val="240"/>
          <w:marBottom w:val="0"/>
          <w:divBdr>
            <w:top w:val="none" w:sz="0" w:space="0" w:color="auto"/>
            <w:left w:val="none" w:sz="0" w:space="0" w:color="auto"/>
            <w:bottom w:val="none" w:sz="0" w:space="0" w:color="auto"/>
            <w:right w:val="none" w:sz="0" w:space="0" w:color="auto"/>
          </w:divBdr>
        </w:div>
        <w:div w:id="1493763656">
          <w:marLeft w:val="288"/>
          <w:marRight w:val="0"/>
          <w:marTop w:val="240"/>
          <w:marBottom w:val="0"/>
          <w:divBdr>
            <w:top w:val="none" w:sz="0" w:space="0" w:color="auto"/>
            <w:left w:val="none" w:sz="0" w:space="0" w:color="auto"/>
            <w:bottom w:val="none" w:sz="0" w:space="0" w:color="auto"/>
            <w:right w:val="none" w:sz="0" w:space="0" w:color="auto"/>
          </w:divBdr>
        </w:div>
        <w:div w:id="1620337225">
          <w:marLeft w:val="288"/>
          <w:marRight w:val="0"/>
          <w:marTop w:val="240"/>
          <w:marBottom w:val="0"/>
          <w:divBdr>
            <w:top w:val="none" w:sz="0" w:space="0" w:color="auto"/>
            <w:left w:val="none" w:sz="0" w:space="0" w:color="auto"/>
            <w:bottom w:val="none" w:sz="0" w:space="0" w:color="auto"/>
            <w:right w:val="none" w:sz="0" w:space="0" w:color="auto"/>
          </w:divBdr>
        </w:div>
      </w:divsChild>
    </w:div>
    <w:div w:id="1260334700">
      <w:bodyDiv w:val="1"/>
      <w:marLeft w:val="0"/>
      <w:marRight w:val="0"/>
      <w:marTop w:val="0"/>
      <w:marBottom w:val="0"/>
      <w:divBdr>
        <w:top w:val="none" w:sz="0" w:space="0" w:color="auto"/>
        <w:left w:val="none" w:sz="0" w:space="0" w:color="auto"/>
        <w:bottom w:val="none" w:sz="0" w:space="0" w:color="auto"/>
        <w:right w:val="none" w:sz="0" w:space="0" w:color="auto"/>
      </w:divBdr>
      <w:divsChild>
        <w:div w:id="608322463">
          <w:marLeft w:val="288"/>
          <w:marRight w:val="0"/>
          <w:marTop w:val="240"/>
          <w:marBottom w:val="0"/>
          <w:divBdr>
            <w:top w:val="none" w:sz="0" w:space="0" w:color="auto"/>
            <w:left w:val="none" w:sz="0" w:space="0" w:color="auto"/>
            <w:bottom w:val="none" w:sz="0" w:space="0" w:color="auto"/>
            <w:right w:val="none" w:sz="0" w:space="0" w:color="auto"/>
          </w:divBdr>
        </w:div>
        <w:div w:id="53166351">
          <w:marLeft w:val="288"/>
          <w:marRight w:val="0"/>
          <w:marTop w:val="240"/>
          <w:marBottom w:val="0"/>
          <w:divBdr>
            <w:top w:val="none" w:sz="0" w:space="0" w:color="auto"/>
            <w:left w:val="none" w:sz="0" w:space="0" w:color="auto"/>
            <w:bottom w:val="none" w:sz="0" w:space="0" w:color="auto"/>
            <w:right w:val="none" w:sz="0" w:space="0" w:color="auto"/>
          </w:divBdr>
        </w:div>
        <w:div w:id="412512822">
          <w:marLeft w:val="288"/>
          <w:marRight w:val="0"/>
          <w:marTop w:val="240"/>
          <w:marBottom w:val="0"/>
          <w:divBdr>
            <w:top w:val="none" w:sz="0" w:space="0" w:color="auto"/>
            <w:left w:val="none" w:sz="0" w:space="0" w:color="auto"/>
            <w:bottom w:val="none" w:sz="0" w:space="0" w:color="auto"/>
            <w:right w:val="none" w:sz="0" w:space="0" w:color="auto"/>
          </w:divBdr>
        </w:div>
        <w:div w:id="319424990">
          <w:marLeft w:val="288"/>
          <w:marRight w:val="0"/>
          <w:marTop w:val="240"/>
          <w:marBottom w:val="0"/>
          <w:divBdr>
            <w:top w:val="none" w:sz="0" w:space="0" w:color="auto"/>
            <w:left w:val="none" w:sz="0" w:space="0" w:color="auto"/>
            <w:bottom w:val="none" w:sz="0" w:space="0" w:color="auto"/>
            <w:right w:val="none" w:sz="0" w:space="0" w:color="auto"/>
          </w:divBdr>
        </w:div>
        <w:div w:id="180361059">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meeta.kulkarni@fisglobal.com"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vimeo.com/426231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ishaliPurohit/FIS-OfficeMate" TargetMode="External"/><Relationship Id="rId11" Type="http://schemas.openxmlformats.org/officeDocument/2006/relationships/hyperlink" Target="mailto:Anuja.kurane@fisglobal.com" TargetMode="External"/><Relationship Id="rId5" Type="http://schemas.openxmlformats.org/officeDocument/2006/relationships/hyperlink" Target="https://idoc.mockplus.com/run/uBuWbEkC8dZ/nswIwnehjp" TargetMode="External"/><Relationship Id="rId10" Type="http://schemas.openxmlformats.org/officeDocument/2006/relationships/hyperlink" Target="mailto:Manisha.bapat@fisglobal.com" TargetMode="External"/><Relationship Id="rId4" Type="http://schemas.openxmlformats.org/officeDocument/2006/relationships/webSettings" Target="webSettings.xml"/><Relationship Id="rId9" Type="http://schemas.openxmlformats.org/officeDocument/2006/relationships/hyperlink" Target="mailto:Vaishali.purohit@fisglob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Madhumeeta N</dc:creator>
  <cp:keywords/>
  <dc:description/>
  <cp:lastModifiedBy>Purohit, Vaishali</cp:lastModifiedBy>
  <cp:revision>22</cp:revision>
  <dcterms:created xsi:type="dcterms:W3CDTF">2020-06-04T09:59:00Z</dcterms:created>
  <dcterms:modified xsi:type="dcterms:W3CDTF">2020-06-05T15:11:00Z</dcterms:modified>
</cp:coreProperties>
</file>